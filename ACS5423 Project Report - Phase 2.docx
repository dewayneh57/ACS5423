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FB47E" w14:textId="77777777" w:rsidR="576062CF" w:rsidRDefault="576062CF" w:rsidP="00FD478C"/>
    <w:p w14:paraId="65DC0071" w14:textId="77777777" w:rsidR="576062CF" w:rsidRDefault="576062CF" w:rsidP="00FD478C"/>
    <w:p w14:paraId="4409D182" w14:textId="77777777" w:rsidR="576062CF" w:rsidRDefault="576062CF" w:rsidP="00FD478C"/>
    <w:p w14:paraId="47B735A1" w14:textId="0EFB34B2" w:rsidR="576062CF" w:rsidRDefault="003E0EDE" w:rsidP="003E0EDE">
      <w:pPr>
        <w:jc w:val="center"/>
      </w:pPr>
      <w:r>
        <w:rPr>
          <w:noProof/>
        </w:rPr>
        <w:drawing>
          <wp:inline distT="0" distB="0" distL="0" distR="0" wp14:anchorId="562154D9" wp14:editId="4AFB309B">
            <wp:extent cx="2066925" cy="2066925"/>
            <wp:effectExtent l="0" t="0" r="9525" b="9525"/>
            <wp:docPr id="1398918969" name="Picture 1" descr="A red apple with white dots and green leav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18969" name="Picture 1" descr="A red apple with white dots and green leav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66925" cy="2066925"/>
                    </a:xfrm>
                    <a:prstGeom prst="rect">
                      <a:avLst/>
                    </a:prstGeom>
                  </pic:spPr>
                </pic:pic>
              </a:graphicData>
            </a:graphic>
          </wp:inline>
        </w:drawing>
      </w:r>
    </w:p>
    <w:p w14:paraId="5A912D50" w14:textId="35650B59" w:rsidR="576062CF" w:rsidRPr="00FD478C" w:rsidRDefault="00A679EE" w:rsidP="00FD478C">
      <w:pPr>
        <w:pStyle w:val="Title"/>
      </w:pPr>
      <w:r>
        <w:t xml:space="preserve">ACS5423: Software Development for Web – Project Phase </w:t>
      </w:r>
      <w:r w:rsidR="00797724">
        <w:t>2</w:t>
      </w:r>
      <w:r w:rsidR="576062CF" w:rsidRPr="00FD478C">
        <w:t xml:space="preserve"> </w:t>
      </w:r>
    </w:p>
    <w:p w14:paraId="0E844F60" w14:textId="508A3042" w:rsidR="576062CF" w:rsidRDefault="00FD478C" w:rsidP="00FD478C">
      <w:pPr>
        <w:pStyle w:val="Subtitle"/>
      </w:pPr>
      <w:r w:rsidRPr="00FD478C">
        <w:t xml:space="preserve"> </w:t>
      </w:r>
    </w:p>
    <w:p w14:paraId="04E5CC47" w14:textId="184370F7" w:rsidR="00FD478C" w:rsidRDefault="00A679EE" w:rsidP="00FD478C">
      <w:pPr>
        <w:pStyle w:val="Subtitle"/>
      </w:pPr>
      <w:r>
        <w:t>Dewayne</w:t>
      </w:r>
      <w:r w:rsidR="00FD478C" w:rsidRPr="00FD478C">
        <w:t xml:space="preserve"> </w:t>
      </w:r>
      <w:r>
        <w:t>Hafenstein</w:t>
      </w:r>
      <w:r w:rsidR="00FD478C" w:rsidRPr="00FD478C">
        <w:t xml:space="preserve"> </w:t>
      </w:r>
    </w:p>
    <w:p w14:paraId="7EDA6E52" w14:textId="658342D1" w:rsidR="00FD478C" w:rsidRDefault="00A679EE" w:rsidP="00FD478C">
      <w:pPr>
        <w:pStyle w:val="Subtitle"/>
      </w:pPr>
      <w:r>
        <w:t>University of Oklahoma – College of Engineering</w:t>
      </w:r>
      <w:r w:rsidR="00FD478C" w:rsidRPr="00FD478C">
        <w:t xml:space="preserve"> </w:t>
      </w:r>
    </w:p>
    <w:p w14:paraId="21C6B245" w14:textId="77777777" w:rsidR="576062CF" w:rsidRDefault="576062CF" w:rsidP="00DF3215"/>
    <w:p w14:paraId="5EB1B690" w14:textId="77777777" w:rsidR="717E282B" w:rsidRDefault="717E282B" w:rsidP="00DF3215"/>
    <w:p w14:paraId="62B5A6AD" w14:textId="77777777" w:rsidR="717E282B" w:rsidRDefault="717E282B" w:rsidP="00DF3215"/>
    <w:p w14:paraId="6DC8180E" w14:textId="77777777" w:rsidR="717E282B" w:rsidRDefault="717E282B" w:rsidP="00DF3215"/>
    <w:p w14:paraId="304FCFCA" w14:textId="77777777" w:rsidR="717E282B" w:rsidRDefault="717E282B" w:rsidP="00DF3215"/>
    <w:p w14:paraId="00E35838" w14:textId="77777777" w:rsidR="709762D6" w:rsidRDefault="709762D6" w:rsidP="00DF3215"/>
    <w:p w14:paraId="2CBC1C09" w14:textId="77777777" w:rsidR="709762D6" w:rsidRDefault="709762D6" w:rsidP="00DF3215"/>
    <w:p w14:paraId="478C47E2" w14:textId="77777777" w:rsidR="717E282B" w:rsidRDefault="717E282B" w:rsidP="00DF3215"/>
    <w:p w14:paraId="6BAE7A6F" w14:textId="77777777" w:rsidR="5643BF48" w:rsidRDefault="5643BF48" w:rsidP="00DF3215"/>
    <w:p w14:paraId="1F9BE7DE" w14:textId="77777777" w:rsidR="733B038C" w:rsidRDefault="733B038C" w:rsidP="00DF3215"/>
    <w:p w14:paraId="3B1AE6B9" w14:textId="77777777" w:rsidR="717E282B" w:rsidRDefault="717E282B" w:rsidP="00DF3215"/>
    <w:sdt>
      <w:sdtPr>
        <w:rPr>
          <w:rFonts w:asciiTheme="minorHAnsi" w:eastAsiaTheme="minorHAnsi" w:hAnsiTheme="minorHAnsi" w:cstheme="minorBidi"/>
          <w:color w:val="auto"/>
          <w:sz w:val="22"/>
          <w:szCs w:val="22"/>
        </w:rPr>
        <w:id w:val="-1257904749"/>
        <w:docPartObj>
          <w:docPartGallery w:val="Table of Contents"/>
          <w:docPartUnique/>
        </w:docPartObj>
      </w:sdtPr>
      <w:sdtEndPr>
        <w:rPr>
          <w:b/>
          <w:bCs/>
          <w:noProof/>
        </w:rPr>
      </w:sdtEndPr>
      <w:sdtContent>
        <w:p w14:paraId="4DB0025B" w14:textId="77777777" w:rsidR="003E0EDE" w:rsidRDefault="003E0EDE" w:rsidP="003E0EDE">
          <w:pPr>
            <w:pStyle w:val="TOCHeading"/>
          </w:pPr>
          <w:r>
            <w:t>Table of Contents</w:t>
          </w:r>
        </w:p>
        <w:p w14:paraId="4463EF7B" w14:textId="0C9D74A6" w:rsidR="007D33DB" w:rsidRDefault="003E0EDE">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96239512" w:history="1">
            <w:r w:rsidR="007D33DB" w:rsidRPr="00AB5B34">
              <w:rPr>
                <w:rStyle w:val="Hyperlink"/>
                <w:noProof/>
              </w:rPr>
              <w:t>Abstract</w:t>
            </w:r>
            <w:r w:rsidR="007D33DB">
              <w:rPr>
                <w:noProof/>
                <w:webHidden/>
              </w:rPr>
              <w:tab/>
            </w:r>
            <w:r w:rsidR="007D33DB">
              <w:rPr>
                <w:noProof/>
                <w:webHidden/>
              </w:rPr>
              <w:fldChar w:fldCharType="begin"/>
            </w:r>
            <w:r w:rsidR="007D33DB">
              <w:rPr>
                <w:noProof/>
                <w:webHidden/>
              </w:rPr>
              <w:instrText xml:space="preserve"> PAGEREF _Toc196239512 \h </w:instrText>
            </w:r>
            <w:r w:rsidR="007D33DB">
              <w:rPr>
                <w:noProof/>
                <w:webHidden/>
              </w:rPr>
            </w:r>
            <w:r w:rsidR="007D33DB">
              <w:rPr>
                <w:noProof/>
                <w:webHidden/>
              </w:rPr>
              <w:fldChar w:fldCharType="separate"/>
            </w:r>
            <w:r w:rsidR="006376AE">
              <w:rPr>
                <w:noProof/>
                <w:webHidden/>
              </w:rPr>
              <w:t>3</w:t>
            </w:r>
            <w:r w:rsidR="007D33DB">
              <w:rPr>
                <w:noProof/>
                <w:webHidden/>
              </w:rPr>
              <w:fldChar w:fldCharType="end"/>
            </w:r>
          </w:hyperlink>
        </w:p>
        <w:p w14:paraId="48E72689" w14:textId="3F84BB7C" w:rsidR="007D33DB" w:rsidRDefault="007D33DB">
          <w:pPr>
            <w:pStyle w:val="TOC1"/>
            <w:tabs>
              <w:tab w:val="right" w:leader="dot" w:pos="9350"/>
            </w:tabs>
            <w:rPr>
              <w:rFonts w:eastAsiaTheme="minorEastAsia"/>
              <w:noProof/>
              <w:kern w:val="2"/>
              <w:sz w:val="24"/>
              <w:szCs w:val="24"/>
              <w14:ligatures w14:val="standardContextual"/>
            </w:rPr>
          </w:pPr>
          <w:hyperlink w:anchor="_Toc196239513" w:history="1">
            <w:r w:rsidRPr="00AB5B34">
              <w:rPr>
                <w:rStyle w:val="Hyperlink"/>
                <w:noProof/>
              </w:rPr>
              <w:t>Design</w:t>
            </w:r>
            <w:r>
              <w:rPr>
                <w:noProof/>
                <w:webHidden/>
              </w:rPr>
              <w:tab/>
            </w:r>
            <w:r>
              <w:rPr>
                <w:noProof/>
                <w:webHidden/>
              </w:rPr>
              <w:fldChar w:fldCharType="begin"/>
            </w:r>
            <w:r>
              <w:rPr>
                <w:noProof/>
                <w:webHidden/>
              </w:rPr>
              <w:instrText xml:space="preserve"> PAGEREF _Toc196239513 \h </w:instrText>
            </w:r>
            <w:r>
              <w:rPr>
                <w:noProof/>
                <w:webHidden/>
              </w:rPr>
            </w:r>
            <w:r>
              <w:rPr>
                <w:noProof/>
                <w:webHidden/>
              </w:rPr>
              <w:fldChar w:fldCharType="separate"/>
            </w:r>
            <w:r w:rsidR="006376AE">
              <w:rPr>
                <w:noProof/>
                <w:webHidden/>
              </w:rPr>
              <w:t>4</w:t>
            </w:r>
            <w:r>
              <w:rPr>
                <w:noProof/>
                <w:webHidden/>
              </w:rPr>
              <w:fldChar w:fldCharType="end"/>
            </w:r>
          </w:hyperlink>
        </w:p>
        <w:p w14:paraId="66BE4257" w14:textId="020E40D2" w:rsidR="007D33DB" w:rsidRDefault="007D33DB">
          <w:pPr>
            <w:pStyle w:val="TOC2"/>
            <w:tabs>
              <w:tab w:val="right" w:leader="dot" w:pos="9350"/>
            </w:tabs>
            <w:rPr>
              <w:rFonts w:eastAsiaTheme="minorEastAsia"/>
              <w:noProof/>
              <w:kern w:val="2"/>
              <w:sz w:val="24"/>
              <w:szCs w:val="24"/>
              <w14:ligatures w14:val="standardContextual"/>
            </w:rPr>
          </w:pPr>
          <w:hyperlink w:anchor="_Toc196239514" w:history="1">
            <w:r w:rsidRPr="00AB5B34">
              <w:rPr>
                <w:rStyle w:val="Hyperlink"/>
                <w:noProof/>
              </w:rPr>
              <w:t>Use Cases</w:t>
            </w:r>
            <w:r>
              <w:rPr>
                <w:noProof/>
                <w:webHidden/>
              </w:rPr>
              <w:tab/>
            </w:r>
            <w:r>
              <w:rPr>
                <w:noProof/>
                <w:webHidden/>
              </w:rPr>
              <w:fldChar w:fldCharType="begin"/>
            </w:r>
            <w:r>
              <w:rPr>
                <w:noProof/>
                <w:webHidden/>
              </w:rPr>
              <w:instrText xml:space="preserve"> PAGEREF _Toc196239514 \h </w:instrText>
            </w:r>
            <w:r>
              <w:rPr>
                <w:noProof/>
                <w:webHidden/>
              </w:rPr>
            </w:r>
            <w:r>
              <w:rPr>
                <w:noProof/>
                <w:webHidden/>
              </w:rPr>
              <w:fldChar w:fldCharType="separate"/>
            </w:r>
            <w:r w:rsidR="006376AE">
              <w:rPr>
                <w:noProof/>
                <w:webHidden/>
              </w:rPr>
              <w:t>5</w:t>
            </w:r>
            <w:r>
              <w:rPr>
                <w:noProof/>
                <w:webHidden/>
              </w:rPr>
              <w:fldChar w:fldCharType="end"/>
            </w:r>
          </w:hyperlink>
        </w:p>
        <w:p w14:paraId="2C03E504" w14:textId="6D3E5666" w:rsidR="007D33DB" w:rsidRDefault="007D33DB">
          <w:pPr>
            <w:pStyle w:val="TOC2"/>
            <w:tabs>
              <w:tab w:val="right" w:leader="dot" w:pos="9350"/>
            </w:tabs>
            <w:rPr>
              <w:rFonts w:eastAsiaTheme="minorEastAsia"/>
              <w:noProof/>
              <w:kern w:val="2"/>
              <w:sz w:val="24"/>
              <w:szCs w:val="24"/>
              <w14:ligatures w14:val="standardContextual"/>
            </w:rPr>
          </w:pPr>
          <w:hyperlink w:anchor="_Toc196239515" w:history="1">
            <w:r w:rsidRPr="00AB5B34">
              <w:rPr>
                <w:rStyle w:val="Hyperlink"/>
                <w:noProof/>
              </w:rPr>
              <w:t>Data Model</w:t>
            </w:r>
            <w:r>
              <w:rPr>
                <w:noProof/>
                <w:webHidden/>
              </w:rPr>
              <w:tab/>
            </w:r>
            <w:r>
              <w:rPr>
                <w:noProof/>
                <w:webHidden/>
              </w:rPr>
              <w:fldChar w:fldCharType="begin"/>
            </w:r>
            <w:r>
              <w:rPr>
                <w:noProof/>
                <w:webHidden/>
              </w:rPr>
              <w:instrText xml:space="preserve"> PAGEREF _Toc196239515 \h </w:instrText>
            </w:r>
            <w:r>
              <w:rPr>
                <w:noProof/>
                <w:webHidden/>
              </w:rPr>
            </w:r>
            <w:r>
              <w:rPr>
                <w:noProof/>
                <w:webHidden/>
              </w:rPr>
              <w:fldChar w:fldCharType="separate"/>
            </w:r>
            <w:r w:rsidR="006376AE">
              <w:rPr>
                <w:noProof/>
                <w:webHidden/>
              </w:rPr>
              <w:t>8</w:t>
            </w:r>
            <w:r>
              <w:rPr>
                <w:noProof/>
                <w:webHidden/>
              </w:rPr>
              <w:fldChar w:fldCharType="end"/>
            </w:r>
          </w:hyperlink>
        </w:p>
        <w:p w14:paraId="2C758307" w14:textId="1955A6BF" w:rsidR="007D33DB" w:rsidRDefault="007D33DB">
          <w:pPr>
            <w:pStyle w:val="TOC2"/>
            <w:tabs>
              <w:tab w:val="right" w:leader="dot" w:pos="9350"/>
            </w:tabs>
            <w:rPr>
              <w:rFonts w:eastAsiaTheme="minorEastAsia"/>
              <w:noProof/>
              <w:kern w:val="2"/>
              <w:sz w:val="24"/>
              <w:szCs w:val="24"/>
              <w14:ligatures w14:val="standardContextual"/>
            </w:rPr>
          </w:pPr>
          <w:hyperlink w:anchor="_Toc196239516" w:history="1">
            <w:r w:rsidRPr="00AB5B34">
              <w:rPr>
                <w:rStyle w:val="Hyperlink"/>
                <w:noProof/>
              </w:rPr>
              <w:t>Wireframes (UI)</w:t>
            </w:r>
            <w:r>
              <w:rPr>
                <w:noProof/>
                <w:webHidden/>
              </w:rPr>
              <w:tab/>
            </w:r>
            <w:r>
              <w:rPr>
                <w:noProof/>
                <w:webHidden/>
              </w:rPr>
              <w:fldChar w:fldCharType="begin"/>
            </w:r>
            <w:r>
              <w:rPr>
                <w:noProof/>
                <w:webHidden/>
              </w:rPr>
              <w:instrText xml:space="preserve"> PAGEREF _Toc196239516 \h </w:instrText>
            </w:r>
            <w:r>
              <w:rPr>
                <w:noProof/>
                <w:webHidden/>
              </w:rPr>
            </w:r>
            <w:r>
              <w:rPr>
                <w:noProof/>
                <w:webHidden/>
              </w:rPr>
              <w:fldChar w:fldCharType="separate"/>
            </w:r>
            <w:r w:rsidR="006376AE">
              <w:rPr>
                <w:noProof/>
                <w:webHidden/>
              </w:rPr>
              <w:t>9</w:t>
            </w:r>
            <w:r>
              <w:rPr>
                <w:noProof/>
                <w:webHidden/>
              </w:rPr>
              <w:fldChar w:fldCharType="end"/>
            </w:r>
          </w:hyperlink>
        </w:p>
        <w:p w14:paraId="33305C57" w14:textId="197CBE2B" w:rsidR="007D33DB" w:rsidRDefault="007D33DB">
          <w:pPr>
            <w:pStyle w:val="TOC1"/>
            <w:tabs>
              <w:tab w:val="right" w:leader="dot" w:pos="9350"/>
            </w:tabs>
            <w:rPr>
              <w:rFonts w:eastAsiaTheme="minorEastAsia"/>
              <w:noProof/>
              <w:kern w:val="2"/>
              <w:sz w:val="24"/>
              <w:szCs w:val="24"/>
              <w14:ligatures w14:val="standardContextual"/>
            </w:rPr>
          </w:pPr>
          <w:hyperlink w:anchor="_Toc196239517" w:history="1">
            <w:r w:rsidRPr="00AB5B34">
              <w:rPr>
                <w:rStyle w:val="Hyperlink"/>
                <w:noProof/>
              </w:rPr>
              <w:t>Structure</w:t>
            </w:r>
            <w:r>
              <w:rPr>
                <w:noProof/>
                <w:webHidden/>
              </w:rPr>
              <w:tab/>
            </w:r>
            <w:r>
              <w:rPr>
                <w:noProof/>
                <w:webHidden/>
              </w:rPr>
              <w:fldChar w:fldCharType="begin"/>
            </w:r>
            <w:r>
              <w:rPr>
                <w:noProof/>
                <w:webHidden/>
              </w:rPr>
              <w:instrText xml:space="preserve"> PAGEREF _Toc196239517 \h </w:instrText>
            </w:r>
            <w:r>
              <w:rPr>
                <w:noProof/>
                <w:webHidden/>
              </w:rPr>
            </w:r>
            <w:r>
              <w:rPr>
                <w:noProof/>
                <w:webHidden/>
              </w:rPr>
              <w:fldChar w:fldCharType="separate"/>
            </w:r>
            <w:r w:rsidR="006376AE">
              <w:rPr>
                <w:noProof/>
                <w:webHidden/>
              </w:rPr>
              <w:t>12</w:t>
            </w:r>
            <w:r>
              <w:rPr>
                <w:noProof/>
                <w:webHidden/>
              </w:rPr>
              <w:fldChar w:fldCharType="end"/>
            </w:r>
          </w:hyperlink>
        </w:p>
        <w:p w14:paraId="6153434E" w14:textId="295AA5FC" w:rsidR="007D33DB" w:rsidRDefault="007D33DB">
          <w:pPr>
            <w:pStyle w:val="TOC2"/>
            <w:tabs>
              <w:tab w:val="right" w:leader="dot" w:pos="9350"/>
            </w:tabs>
            <w:rPr>
              <w:rFonts w:eastAsiaTheme="minorEastAsia"/>
              <w:noProof/>
              <w:kern w:val="2"/>
              <w:sz w:val="24"/>
              <w:szCs w:val="24"/>
              <w14:ligatures w14:val="standardContextual"/>
            </w:rPr>
          </w:pPr>
          <w:hyperlink w:anchor="_Toc196239518" w:history="1">
            <w:r w:rsidRPr="00AB5B34">
              <w:rPr>
                <w:rStyle w:val="Hyperlink"/>
                <w:noProof/>
              </w:rPr>
              <w:t>GitHub Repository</w:t>
            </w:r>
            <w:r>
              <w:rPr>
                <w:noProof/>
                <w:webHidden/>
              </w:rPr>
              <w:tab/>
            </w:r>
            <w:r>
              <w:rPr>
                <w:noProof/>
                <w:webHidden/>
              </w:rPr>
              <w:fldChar w:fldCharType="begin"/>
            </w:r>
            <w:r>
              <w:rPr>
                <w:noProof/>
                <w:webHidden/>
              </w:rPr>
              <w:instrText xml:space="preserve"> PAGEREF _Toc196239518 \h </w:instrText>
            </w:r>
            <w:r>
              <w:rPr>
                <w:noProof/>
                <w:webHidden/>
              </w:rPr>
            </w:r>
            <w:r>
              <w:rPr>
                <w:noProof/>
                <w:webHidden/>
              </w:rPr>
              <w:fldChar w:fldCharType="separate"/>
            </w:r>
            <w:r w:rsidR="006376AE">
              <w:rPr>
                <w:noProof/>
                <w:webHidden/>
              </w:rPr>
              <w:t>13</w:t>
            </w:r>
            <w:r>
              <w:rPr>
                <w:noProof/>
                <w:webHidden/>
              </w:rPr>
              <w:fldChar w:fldCharType="end"/>
            </w:r>
          </w:hyperlink>
        </w:p>
        <w:p w14:paraId="5249EF09" w14:textId="7AB5CC94" w:rsidR="007D33DB" w:rsidRDefault="007D33DB">
          <w:pPr>
            <w:pStyle w:val="TOC2"/>
            <w:tabs>
              <w:tab w:val="right" w:leader="dot" w:pos="9350"/>
            </w:tabs>
            <w:rPr>
              <w:rFonts w:eastAsiaTheme="minorEastAsia"/>
              <w:noProof/>
              <w:kern w:val="2"/>
              <w:sz w:val="24"/>
              <w:szCs w:val="24"/>
              <w14:ligatures w14:val="standardContextual"/>
            </w:rPr>
          </w:pPr>
          <w:hyperlink w:anchor="_Toc196239519" w:history="1">
            <w:r w:rsidRPr="00AB5B34">
              <w:rPr>
                <w:rStyle w:val="Hyperlink"/>
                <w:noProof/>
              </w:rPr>
              <w:t>CI/CD Pipeline</w:t>
            </w:r>
            <w:r>
              <w:rPr>
                <w:noProof/>
                <w:webHidden/>
              </w:rPr>
              <w:tab/>
            </w:r>
            <w:r>
              <w:rPr>
                <w:noProof/>
                <w:webHidden/>
              </w:rPr>
              <w:fldChar w:fldCharType="begin"/>
            </w:r>
            <w:r>
              <w:rPr>
                <w:noProof/>
                <w:webHidden/>
              </w:rPr>
              <w:instrText xml:space="preserve"> PAGEREF _Toc196239519 \h </w:instrText>
            </w:r>
            <w:r>
              <w:rPr>
                <w:noProof/>
                <w:webHidden/>
              </w:rPr>
            </w:r>
            <w:r>
              <w:rPr>
                <w:noProof/>
                <w:webHidden/>
              </w:rPr>
              <w:fldChar w:fldCharType="separate"/>
            </w:r>
            <w:r w:rsidR="006376AE">
              <w:rPr>
                <w:noProof/>
                <w:webHidden/>
              </w:rPr>
              <w:t>13</w:t>
            </w:r>
            <w:r>
              <w:rPr>
                <w:noProof/>
                <w:webHidden/>
              </w:rPr>
              <w:fldChar w:fldCharType="end"/>
            </w:r>
          </w:hyperlink>
        </w:p>
        <w:p w14:paraId="241871C2" w14:textId="79641517" w:rsidR="003E0EDE" w:rsidRDefault="003E0EDE" w:rsidP="003E0EDE">
          <w:pPr>
            <w:rPr>
              <w:b/>
              <w:bCs/>
              <w:noProof/>
            </w:rPr>
          </w:pPr>
          <w:r>
            <w:rPr>
              <w:b/>
              <w:bCs/>
              <w:noProof/>
            </w:rPr>
            <w:fldChar w:fldCharType="end"/>
          </w:r>
        </w:p>
      </w:sdtContent>
    </w:sdt>
    <w:p w14:paraId="26F63084" w14:textId="77777777" w:rsidR="003E0EDE" w:rsidRDefault="576062CF" w:rsidP="003E0EDE">
      <w:pPr>
        <w:pStyle w:val="Heading1"/>
      </w:pPr>
      <w:r>
        <w:br w:type="page"/>
      </w:r>
    </w:p>
    <w:bookmarkStart w:id="0" w:name="_Toc196239512"/>
    <w:p w14:paraId="64D1FD88" w14:textId="484C0204" w:rsidR="00904DBE" w:rsidRDefault="006376AE" w:rsidP="003E0EDE">
      <w:pPr>
        <w:pStyle w:val="Heading1"/>
      </w:pPr>
      <w:sdt>
        <w:sdtPr>
          <w:id w:val="-1254123792"/>
          <w:placeholder>
            <w:docPart w:val="29B4497C7BF4478C985EA050BE168EB9"/>
          </w:placeholder>
          <w:temporary/>
          <w:showingPlcHdr/>
          <w15:appearance w15:val="hidden"/>
        </w:sdtPr>
        <w:sdtEndPr/>
        <w:sdtContent>
          <w:r w:rsidR="00904DBE" w:rsidRPr="576062CF">
            <w:t>Abstract</w:t>
          </w:r>
        </w:sdtContent>
      </w:sdt>
      <w:bookmarkEnd w:id="0"/>
      <w:r w:rsidR="00904DBE" w:rsidRPr="00FD478C">
        <w:t xml:space="preserve"> </w:t>
      </w:r>
    </w:p>
    <w:p w14:paraId="5D813DC8" w14:textId="2EE49A5B" w:rsidR="576062CF" w:rsidRDefault="00A679EE" w:rsidP="00A679EE">
      <w:pPr>
        <w:pStyle w:val="NoIndent"/>
      </w:pPr>
      <w:r>
        <w:t>The project for ACS5423 was to develop a web application using the MEAN stack (Mongo, Express, Angular, and Node.js) technologies to explore an extract of the FDA’s (Food and Drug Administration) branded food database</w:t>
      </w:r>
      <w:proofErr w:type="gramStart"/>
      <w:r>
        <w:t xml:space="preserve">.  </w:t>
      </w:r>
      <w:proofErr w:type="gramEnd"/>
      <w:r>
        <w:t xml:space="preserve">This database extract </w:t>
      </w:r>
      <w:proofErr w:type="gramStart"/>
      <w:r>
        <w:t>was loaded</w:t>
      </w:r>
      <w:proofErr w:type="gramEnd"/>
      <w:r>
        <w:t xml:space="preserve"> into a Mongo database cluster and accessed by a Node.JS server to support a browser-based UI, all developed using node and html</w:t>
      </w:r>
      <w:proofErr w:type="gramStart"/>
      <w:r>
        <w:t xml:space="preserve">. </w:t>
      </w:r>
      <w:r w:rsidR="72E609EB">
        <w:t xml:space="preserve"> </w:t>
      </w:r>
      <w:proofErr w:type="gramEnd"/>
    </w:p>
    <w:p w14:paraId="39232994" w14:textId="62C3650B" w:rsidR="004078E7" w:rsidRDefault="004078E7" w:rsidP="00A679EE">
      <w:pPr>
        <w:pStyle w:val="NoIndent"/>
      </w:pPr>
      <w:r>
        <w:t xml:space="preserve">In this phase, the use of GitHub actions to implement a CI/CD pipeline have </w:t>
      </w:r>
      <w:proofErr w:type="gramStart"/>
      <w:r>
        <w:t>been added</w:t>
      </w:r>
      <w:proofErr w:type="gramEnd"/>
      <w:r>
        <w:t xml:space="preserve">, the application has </w:t>
      </w:r>
      <w:proofErr w:type="gramStart"/>
      <w:r>
        <w:t>been deployed</w:t>
      </w:r>
      <w:proofErr w:type="gramEnd"/>
      <w:r>
        <w:t xml:space="preserve"> to Heroku, and </w:t>
      </w:r>
      <w:proofErr w:type="gramStart"/>
      <w:r>
        <w:t>some</w:t>
      </w:r>
      <w:proofErr w:type="gramEnd"/>
      <w:r>
        <w:t xml:space="preserve"> feedback and planned upgrades applied to the code. </w:t>
      </w:r>
    </w:p>
    <w:p w14:paraId="0693787D" w14:textId="77777777" w:rsidR="009E72FB" w:rsidRDefault="009E72FB" w:rsidP="00A679EE">
      <w:pPr>
        <w:pStyle w:val="NoIndent"/>
      </w:pPr>
    </w:p>
    <w:p w14:paraId="7CD02BD2" w14:textId="72730E27" w:rsidR="009E72FB" w:rsidRDefault="009E72FB" w:rsidP="00A679EE">
      <w:pPr>
        <w:pStyle w:val="NoIndent"/>
      </w:pPr>
      <w:r>
        <w:t xml:space="preserve">Key links and references: </w:t>
      </w:r>
    </w:p>
    <w:p w14:paraId="1C0E50D0" w14:textId="5CBD8197" w:rsidR="009E72FB" w:rsidRDefault="009E72FB" w:rsidP="00A679EE">
      <w:pPr>
        <w:pStyle w:val="NoIndent"/>
      </w:pPr>
      <w:r>
        <w:t xml:space="preserve">GitHub repository: </w:t>
      </w:r>
      <w:hyperlink r:id="rId12" w:history="1">
        <w:r w:rsidR="001165DF" w:rsidRPr="00256391">
          <w:rPr>
            <w:rStyle w:val="Hyperlink"/>
          </w:rPr>
          <w:t>https://github.com/dewayneh57/ACS5423</w:t>
        </w:r>
      </w:hyperlink>
    </w:p>
    <w:p w14:paraId="609EEBCF" w14:textId="508CFA7B" w:rsidR="001165DF" w:rsidRDefault="001165DF" w:rsidP="00A679EE">
      <w:pPr>
        <w:pStyle w:val="NoIndent"/>
      </w:pPr>
      <w:r>
        <w:t xml:space="preserve">Application Web Site: </w:t>
      </w:r>
      <w:hyperlink r:id="rId13" w:history="1">
        <w:r w:rsidRPr="00256391">
          <w:rPr>
            <w:rStyle w:val="Hyperlink"/>
          </w:rPr>
          <w:t>https://hidden-</w:t>
        </w:r>
        <w:r w:rsidRPr="00256391">
          <w:rPr>
            <w:rStyle w:val="Hyperlink"/>
          </w:rPr>
          <w:t>w</w:t>
        </w:r>
        <w:r w:rsidRPr="00256391">
          <w:rPr>
            <w:rStyle w:val="Hyperlink"/>
          </w:rPr>
          <w:t>ave-57588-cb129b54c25c.herokuapp.com/</w:t>
        </w:r>
      </w:hyperlink>
      <w:r>
        <w:br/>
      </w:r>
    </w:p>
    <w:p w14:paraId="2B32DE5F" w14:textId="5F843D70" w:rsidR="003E0EDE" w:rsidRPr="003E0EDE" w:rsidRDefault="576062CF" w:rsidP="003E0EDE">
      <w:r>
        <w:br w:type="page"/>
      </w:r>
    </w:p>
    <w:p w14:paraId="3121B1D9" w14:textId="36F695D3" w:rsidR="00500997" w:rsidRDefault="00A679EE" w:rsidP="00500997">
      <w:pPr>
        <w:pStyle w:val="SectionTitle"/>
      </w:pPr>
      <w:r>
        <w:t xml:space="preserve">ACS5423 – Project Phase </w:t>
      </w:r>
      <w:r w:rsidR="00AC46F5">
        <w:t>2</w:t>
      </w:r>
      <w:r w:rsidR="00500997" w:rsidRPr="00FD478C">
        <w:t xml:space="preserve"> </w:t>
      </w:r>
    </w:p>
    <w:p w14:paraId="74B0921E" w14:textId="22BA7775" w:rsidR="576062CF" w:rsidRDefault="00A679EE" w:rsidP="576062CF">
      <w:r>
        <w:t>This report details the design, structure, and implementation details of the project</w:t>
      </w:r>
      <w:proofErr w:type="gramStart"/>
      <w:r>
        <w:t xml:space="preserve">.  </w:t>
      </w:r>
      <w:proofErr w:type="gramEnd"/>
      <w:r w:rsidR="00AC46F5">
        <w:t xml:space="preserve">This phase introduced the complete CI/CD pipelines using GitHub actions, automated deployment to Heroku, and updates to the functionality of the application. </w:t>
      </w:r>
    </w:p>
    <w:p w14:paraId="34E28342" w14:textId="606359CA" w:rsidR="576062CF" w:rsidRPr="007D4A2B" w:rsidRDefault="00A679EE" w:rsidP="007D4A2B">
      <w:pPr>
        <w:pStyle w:val="Heading1"/>
      </w:pPr>
      <w:bookmarkStart w:id="1" w:name="_Toc196239513"/>
      <w:r>
        <w:t>Design</w:t>
      </w:r>
      <w:bookmarkEnd w:id="1"/>
      <w:r w:rsidR="576062CF" w:rsidRPr="007D4A2B">
        <w:t xml:space="preserve"> </w:t>
      </w:r>
    </w:p>
    <w:p w14:paraId="4D928B68" w14:textId="72FCA843" w:rsidR="576062CF" w:rsidRDefault="00A679EE" w:rsidP="00A679EE">
      <w:pPr>
        <w:ind w:firstLine="0"/>
      </w:pPr>
      <w:r>
        <w:t xml:space="preserve">Design </w:t>
      </w:r>
      <w:proofErr w:type="gramStart"/>
      <w:r>
        <w:t>was performed</w:t>
      </w:r>
      <w:proofErr w:type="gramEnd"/>
      <w:r>
        <w:t xml:space="preserve"> using a professional architecture design tool which I happen to have a license for, named </w:t>
      </w:r>
      <w:r>
        <w:rPr>
          <w:b/>
          <w:bCs/>
          <w:i/>
          <w:iCs/>
        </w:rPr>
        <w:t>Enterprise Architect</w:t>
      </w:r>
      <w:r>
        <w:t xml:space="preserve"> by </w:t>
      </w:r>
      <w:proofErr w:type="spellStart"/>
      <w:r>
        <w:t>Sparx</w:t>
      </w:r>
      <w:proofErr w:type="spellEnd"/>
      <w:r>
        <w:t xml:space="preserve"> Systems, Ltd. This tool </w:t>
      </w:r>
      <w:proofErr w:type="gramStart"/>
      <w:r>
        <w:t>is used</w:t>
      </w:r>
      <w:proofErr w:type="gramEnd"/>
      <w:r>
        <w:t xml:space="preserve"> heavily at AT&amp;</w:t>
      </w:r>
      <w:proofErr w:type="gramStart"/>
      <w:r>
        <w:t>T</w:t>
      </w:r>
      <w:proofErr w:type="gramEnd"/>
      <w:r>
        <w:t xml:space="preserve"> and I am </w:t>
      </w:r>
      <w:proofErr w:type="gramStart"/>
      <w:r>
        <w:t>very familiar</w:t>
      </w:r>
      <w:proofErr w:type="gramEnd"/>
      <w:r>
        <w:t xml:space="preserve"> with its use</w:t>
      </w:r>
      <w:proofErr w:type="gramStart"/>
      <w:r>
        <w:t xml:space="preserve">.  </w:t>
      </w:r>
      <w:proofErr w:type="gramEnd"/>
      <w:r>
        <w:t xml:space="preserve">I did not, however, build out all </w:t>
      </w:r>
      <w:proofErr w:type="gramStart"/>
      <w:r>
        <w:t>artifacts</w:t>
      </w:r>
      <w:proofErr w:type="gramEnd"/>
      <w:r>
        <w:t xml:space="preserve"> that I would normally do in a project for work</w:t>
      </w:r>
      <w:proofErr w:type="gramStart"/>
      <w:r>
        <w:t xml:space="preserve">.  </w:t>
      </w:r>
      <w:proofErr w:type="gramEnd"/>
      <w:r>
        <w:t>Instead, I focused on the use cases, the data model, and the UI wire frames</w:t>
      </w:r>
      <w:proofErr w:type="gramStart"/>
      <w:r>
        <w:t xml:space="preserve">.  </w:t>
      </w:r>
      <w:proofErr w:type="gramEnd"/>
      <w:r w:rsidR="00DB452F">
        <w:t xml:space="preserve"> A detailed report from the tool </w:t>
      </w:r>
      <w:proofErr w:type="gramStart"/>
      <w:r w:rsidR="00DB452F">
        <w:t>is provided</w:t>
      </w:r>
      <w:proofErr w:type="gramEnd"/>
      <w:r w:rsidR="00DB452F">
        <w:t xml:space="preserve"> and </w:t>
      </w:r>
      <w:proofErr w:type="gramStart"/>
      <w:r w:rsidR="00DB452F">
        <w:t>is titled</w:t>
      </w:r>
      <w:proofErr w:type="gramEnd"/>
      <w:r w:rsidR="00DB452F">
        <w:t xml:space="preserve"> “</w:t>
      </w:r>
      <w:proofErr w:type="spellStart"/>
      <w:r w:rsidR="00DB452F">
        <w:rPr>
          <w:b/>
          <w:bCs/>
        </w:rPr>
        <w:t>NutriByte</w:t>
      </w:r>
      <w:proofErr w:type="spellEnd"/>
      <w:r w:rsidR="00DB452F">
        <w:rPr>
          <w:b/>
          <w:bCs/>
        </w:rPr>
        <w:t xml:space="preserve"> Design Report.docx</w:t>
      </w:r>
      <w:proofErr w:type="gramStart"/>
      <w:r w:rsidR="00DB452F">
        <w:t>”.</w:t>
      </w:r>
      <w:proofErr w:type="gramEnd"/>
      <w:r w:rsidR="00DB452F">
        <w:t xml:space="preserve">   This report </w:t>
      </w:r>
      <w:proofErr w:type="gramStart"/>
      <w:r w:rsidR="00DB452F">
        <w:t>is generated</w:t>
      </w:r>
      <w:proofErr w:type="gramEnd"/>
      <w:r w:rsidR="00DB452F">
        <w:t xml:space="preserve"> from the tool and includes all the diagrams as well as comments, descriptions, and linkages between the various design artifacts</w:t>
      </w:r>
      <w:proofErr w:type="gramStart"/>
      <w:r w:rsidR="00DB452F">
        <w:t xml:space="preserve">.  </w:t>
      </w:r>
      <w:proofErr w:type="gramEnd"/>
      <w:r w:rsidR="00DB452F">
        <w:t xml:space="preserve">I have extracted those diagrams and inserted them into this document as well. </w:t>
      </w:r>
    </w:p>
    <w:p w14:paraId="76619D57" w14:textId="77777777" w:rsidR="00DB452F" w:rsidRDefault="00DB452F">
      <w:pPr>
        <w:spacing w:after="160" w:line="259" w:lineRule="auto"/>
        <w:ind w:firstLine="0"/>
        <w:rPr>
          <w:b/>
          <w:bCs/>
        </w:rPr>
      </w:pPr>
      <w:r>
        <w:br w:type="page"/>
      </w:r>
    </w:p>
    <w:p w14:paraId="6AE02440" w14:textId="70869727" w:rsidR="00DB452F" w:rsidRDefault="00DB452F" w:rsidP="00DB452F">
      <w:pPr>
        <w:pStyle w:val="Heading2"/>
      </w:pPr>
      <w:bookmarkStart w:id="2" w:name="_Toc196239514"/>
      <w:r w:rsidRPr="00DB452F">
        <w:t>Use Cases</w:t>
      </w:r>
      <w:bookmarkEnd w:id="2"/>
    </w:p>
    <w:p w14:paraId="0DF448D9" w14:textId="25C39E75" w:rsidR="00DB452F" w:rsidRDefault="00D95DCE" w:rsidP="00DB452F">
      <w:r>
        <w:rPr>
          <w:noProof/>
        </w:rPr>
        <w:drawing>
          <wp:inline distT="0" distB="0" distL="0" distR="0" wp14:anchorId="2CBBFACD" wp14:editId="118B5019">
            <wp:extent cx="5943600" cy="3827780"/>
            <wp:effectExtent l="0" t="0" r="0" b="1270"/>
            <wp:docPr id="724248012" name="Picture 1" descr="A diagram of a search eng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48012" name="Picture 1" descr="A diagram of a search engine&#10;&#10;AI-generated content may be incorrect."/>
                    <pic:cNvPicPr/>
                  </pic:nvPicPr>
                  <pic:blipFill>
                    <a:blip r:embed="rId14"/>
                    <a:stretch>
                      <a:fillRect/>
                    </a:stretch>
                  </pic:blipFill>
                  <pic:spPr>
                    <a:xfrm>
                      <a:off x="0" y="0"/>
                      <a:ext cx="5943600" cy="3827780"/>
                    </a:xfrm>
                    <a:prstGeom prst="rect">
                      <a:avLst/>
                    </a:prstGeom>
                  </pic:spPr>
                </pic:pic>
              </a:graphicData>
            </a:graphic>
          </wp:inline>
        </w:drawing>
      </w:r>
    </w:p>
    <w:p w14:paraId="73FDC98D" w14:textId="07CD18AA" w:rsidR="00DB452F" w:rsidRDefault="00DB452F" w:rsidP="00DB452F">
      <w:r>
        <w:t xml:space="preserve">The use cases </w:t>
      </w:r>
      <w:proofErr w:type="gramStart"/>
      <w:r>
        <w:t>were designed</w:t>
      </w:r>
      <w:proofErr w:type="gramEnd"/>
      <w:r>
        <w:t xml:space="preserve"> to provide </w:t>
      </w:r>
      <w:proofErr w:type="gramStart"/>
      <w:r>
        <w:t>4</w:t>
      </w:r>
      <w:proofErr w:type="gramEnd"/>
      <w:r>
        <w:t xml:space="preserve"> </w:t>
      </w:r>
      <w:proofErr w:type="gramStart"/>
      <w:r>
        <w:t>different ways</w:t>
      </w:r>
      <w:proofErr w:type="gramEnd"/>
      <w:r>
        <w:t xml:space="preserve"> to query and obtain information from the database</w:t>
      </w:r>
      <w:r w:rsidR="00D95DCE">
        <w:t>, as well as to set behavioral options and limits</w:t>
      </w:r>
      <w:proofErr w:type="gramStart"/>
      <w:r>
        <w:t xml:space="preserve">.  </w:t>
      </w:r>
      <w:proofErr w:type="gramEnd"/>
      <w:r>
        <w:t xml:space="preserve">These allow a user to: </w:t>
      </w:r>
    </w:p>
    <w:p w14:paraId="388C7D0E" w14:textId="1BE70DD2" w:rsidR="00DB452F" w:rsidRDefault="00DB452F" w:rsidP="00DB452F">
      <w:pPr>
        <w:pStyle w:val="ListParagraph"/>
        <w:numPr>
          <w:ilvl w:val="0"/>
          <w:numId w:val="1"/>
        </w:numPr>
      </w:pPr>
      <w:r>
        <w:t xml:space="preserve">Search the database by the categorization of </w:t>
      </w:r>
      <w:r w:rsidR="00D95DCE">
        <w:t>branded</w:t>
      </w:r>
      <w:r>
        <w:t xml:space="preserve"> food</w:t>
      </w:r>
      <w:proofErr w:type="gramStart"/>
      <w:r>
        <w:t xml:space="preserve">.  </w:t>
      </w:r>
      <w:proofErr w:type="gramEnd"/>
      <w:r>
        <w:t xml:space="preserve">This returns a list of all foods that </w:t>
      </w:r>
      <w:proofErr w:type="gramStart"/>
      <w:r>
        <w:t>are categorized</w:t>
      </w:r>
      <w:proofErr w:type="gramEnd"/>
      <w:r>
        <w:t xml:space="preserve"> with the selected category</w:t>
      </w:r>
      <w:proofErr w:type="gramStart"/>
      <w:r>
        <w:t xml:space="preserve">.  </w:t>
      </w:r>
      <w:proofErr w:type="gramEnd"/>
      <w:r>
        <w:t xml:space="preserve">The categories </w:t>
      </w:r>
      <w:proofErr w:type="gramStart"/>
      <w:r>
        <w:t>are obtained</w:t>
      </w:r>
      <w:proofErr w:type="gramEnd"/>
      <w:r>
        <w:t xml:space="preserve"> from the database and used to fill a select list so the user can just pick one that already exists and need not type anything in. </w:t>
      </w:r>
    </w:p>
    <w:p w14:paraId="7BA940CC" w14:textId="14E61462" w:rsidR="00D95DCE" w:rsidRDefault="00DB452F" w:rsidP="00D95DCE">
      <w:pPr>
        <w:pStyle w:val="ListParagraph"/>
        <w:numPr>
          <w:ilvl w:val="0"/>
          <w:numId w:val="1"/>
        </w:numPr>
      </w:pPr>
      <w:r>
        <w:t xml:space="preserve">Search by nutrient. This allows the user to search the database for all foods that contain </w:t>
      </w:r>
      <w:r w:rsidR="00270AE1">
        <w:t>specified nutrients</w:t>
      </w:r>
      <w:proofErr w:type="gramStart"/>
      <w:r>
        <w:t xml:space="preserve">.  </w:t>
      </w:r>
      <w:proofErr w:type="gramEnd"/>
      <w:r>
        <w:t>Again, the selection list is pre-populated with the list of all nutrients that exist in the database</w:t>
      </w:r>
      <w:proofErr w:type="gramStart"/>
      <w:r>
        <w:t xml:space="preserve">. </w:t>
      </w:r>
      <w:r w:rsidR="00D95DCE">
        <w:t xml:space="preserve"> </w:t>
      </w:r>
      <w:proofErr w:type="gramEnd"/>
      <w:r w:rsidR="00D95DCE">
        <w:t xml:space="preserve">This feature </w:t>
      </w:r>
      <w:proofErr w:type="gramStart"/>
      <w:r w:rsidR="00D95DCE">
        <w:t>was enhanced</w:t>
      </w:r>
      <w:proofErr w:type="gramEnd"/>
      <w:r w:rsidR="00D95DCE">
        <w:t xml:space="preserve"> to allow the user to alternately specify one or more macro nutrients, and to set minimum and maximum values, or a range, to match foods within those ranges of those nutrients</w:t>
      </w:r>
      <w:proofErr w:type="gramStart"/>
      <w:r w:rsidR="00D95DCE">
        <w:t xml:space="preserve">.  </w:t>
      </w:r>
      <w:proofErr w:type="gramEnd"/>
      <w:r w:rsidR="00D95DCE">
        <w:t xml:space="preserve">For example, the user can select to include carbohydrates between 10 and 200, in which case foods with carbohydrates within that range </w:t>
      </w:r>
      <w:proofErr w:type="gramStart"/>
      <w:r w:rsidR="00D95DCE">
        <w:t>are returned</w:t>
      </w:r>
      <w:proofErr w:type="gramEnd"/>
      <w:r w:rsidR="00D95DCE">
        <w:t xml:space="preserve">. </w:t>
      </w:r>
    </w:p>
    <w:p w14:paraId="1875E74E" w14:textId="7A182D59" w:rsidR="00DB452F" w:rsidRDefault="00DB452F" w:rsidP="00DB452F">
      <w:pPr>
        <w:pStyle w:val="ListParagraph"/>
        <w:numPr>
          <w:ilvl w:val="0"/>
          <w:numId w:val="1"/>
        </w:numPr>
      </w:pPr>
      <w:r>
        <w:t>Search by brand</w:t>
      </w:r>
      <w:proofErr w:type="gramStart"/>
      <w:r>
        <w:t xml:space="preserve">.  </w:t>
      </w:r>
      <w:proofErr w:type="gramEnd"/>
      <w:r>
        <w:t xml:space="preserve">This view allows the user to search the database for all foods that </w:t>
      </w:r>
      <w:proofErr w:type="gramStart"/>
      <w:r>
        <w:t>are produced</w:t>
      </w:r>
      <w:proofErr w:type="gramEnd"/>
      <w:r>
        <w:t xml:space="preserve"> by a specific </w:t>
      </w:r>
      <w:proofErr w:type="gramStart"/>
      <w:r>
        <w:t>brand, or</w:t>
      </w:r>
      <w:proofErr w:type="gramEnd"/>
      <w:r>
        <w:t xml:space="preserve"> marketed under the desired brand</w:t>
      </w:r>
      <w:proofErr w:type="gramStart"/>
      <w:r>
        <w:t xml:space="preserve">.  </w:t>
      </w:r>
      <w:proofErr w:type="gramEnd"/>
      <w:r>
        <w:t xml:space="preserve">Again, the list of all brands that exist in the database </w:t>
      </w:r>
      <w:proofErr w:type="gramStart"/>
      <w:r>
        <w:t>is used</w:t>
      </w:r>
      <w:proofErr w:type="gramEnd"/>
      <w:r>
        <w:t xml:space="preserve"> to pre-populate the selection list</w:t>
      </w:r>
      <w:proofErr w:type="gramStart"/>
      <w:r>
        <w:t xml:space="preserve">.  </w:t>
      </w:r>
      <w:proofErr w:type="gramEnd"/>
      <w:r>
        <w:t xml:space="preserve">This list is very </w:t>
      </w:r>
      <w:proofErr w:type="gramStart"/>
      <w:r>
        <w:t>large, and</w:t>
      </w:r>
      <w:proofErr w:type="gramEnd"/>
      <w:r>
        <w:t xml:space="preserve"> takes </w:t>
      </w:r>
      <w:proofErr w:type="gramStart"/>
      <w:r>
        <w:t>a few</w:t>
      </w:r>
      <w:proofErr w:type="gramEnd"/>
      <w:r>
        <w:t xml:space="preserve"> seconds to draw the selection list</w:t>
      </w:r>
      <w:proofErr w:type="gramStart"/>
      <w:r>
        <w:t xml:space="preserve">.  </w:t>
      </w:r>
      <w:proofErr w:type="gramEnd"/>
      <w:r>
        <w:t xml:space="preserve">However, the list </w:t>
      </w:r>
      <w:proofErr w:type="gramStart"/>
      <w:r>
        <w:t>is sorted</w:t>
      </w:r>
      <w:proofErr w:type="gramEnd"/>
      <w:r>
        <w:t xml:space="preserve">, and the user can scroll to the brand by pressing the letter corresponding to the </w:t>
      </w:r>
      <w:proofErr w:type="gramStart"/>
      <w:r>
        <w:t>brands</w:t>
      </w:r>
      <w:proofErr w:type="gramEnd"/>
      <w:r>
        <w:t xml:space="preserve"> first letter to rapidly get to the appropriate grouping. </w:t>
      </w:r>
    </w:p>
    <w:p w14:paraId="26B080D3" w14:textId="6DABE808" w:rsidR="00DB452F" w:rsidRDefault="00DB452F" w:rsidP="00DB452F">
      <w:pPr>
        <w:pStyle w:val="ListParagraph"/>
        <w:numPr>
          <w:ilvl w:val="0"/>
          <w:numId w:val="1"/>
        </w:numPr>
      </w:pPr>
      <w:r>
        <w:t>Finally, the ability to search the foods using a keyword search</w:t>
      </w:r>
      <w:proofErr w:type="gramStart"/>
      <w:r>
        <w:t xml:space="preserve">.  </w:t>
      </w:r>
      <w:proofErr w:type="gramEnd"/>
      <w:r>
        <w:t xml:space="preserve">This searches not only the ingredients, but also the nutrients, brands, and descriptions of all branded foods and returns all foods that contain the specified keyword in any of those fields. </w:t>
      </w:r>
    </w:p>
    <w:p w14:paraId="56C79AC4" w14:textId="1A296CBB" w:rsidR="00D95DCE" w:rsidRDefault="00D95DCE" w:rsidP="00DB452F">
      <w:pPr>
        <w:pStyle w:val="ListParagraph"/>
        <w:numPr>
          <w:ilvl w:val="0"/>
          <w:numId w:val="1"/>
        </w:numPr>
      </w:pPr>
      <w:r>
        <w:t>The user can now also control the limits for searches as well as case sensitivity for keyword searches</w:t>
      </w:r>
      <w:proofErr w:type="gramStart"/>
      <w:r>
        <w:t xml:space="preserve">.  </w:t>
      </w:r>
      <w:proofErr w:type="gramEnd"/>
      <w:r>
        <w:t xml:space="preserve">If not specified, the default is a limit of </w:t>
      </w:r>
      <w:proofErr w:type="gramStart"/>
      <w:r>
        <w:t>50</w:t>
      </w:r>
      <w:proofErr w:type="gramEnd"/>
      <w:r>
        <w:t xml:space="preserve"> foods and no case sensitivity. </w:t>
      </w:r>
    </w:p>
    <w:p w14:paraId="2746875B" w14:textId="77777777" w:rsidR="00DB452F" w:rsidRDefault="00DB452F" w:rsidP="00DB452F"/>
    <w:p w14:paraId="3F79123F" w14:textId="3AFFE454" w:rsidR="00DB452F" w:rsidRDefault="00DB452F" w:rsidP="00DB452F">
      <w:r>
        <w:t xml:space="preserve">Once the list of foods has </w:t>
      </w:r>
      <w:proofErr w:type="gramStart"/>
      <w:r>
        <w:t>been returned</w:t>
      </w:r>
      <w:proofErr w:type="gramEnd"/>
      <w:r>
        <w:t>, the user can select any of the foods to obtain detailed information about that food</w:t>
      </w:r>
      <w:proofErr w:type="gramStart"/>
      <w:r>
        <w:t xml:space="preserve">.  </w:t>
      </w:r>
      <w:proofErr w:type="gramEnd"/>
      <w:r w:rsidR="00D5284E">
        <w:t>For example, if the user selects the view by category (tab), and selects the category “Biscuits/Cookies</w:t>
      </w:r>
      <w:proofErr w:type="gramStart"/>
      <w:r w:rsidR="00D5284E">
        <w:t>”,</w:t>
      </w:r>
      <w:proofErr w:type="gramEnd"/>
      <w:r w:rsidR="00D5284E">
        <w:t xml:space="preserve"> the following (partial) display results</w:t>
      </w:r>
      <w:proofErr w:type="gramStart"/>
      <w:r w:rsidR="00D5284E">
        <w:t xml:space="preserve">.  </w:t>
      </w:r>
      <w:proofErr w:type="gramEnd"/>
      <w:r w:rsidR="00D5284E">
        <w:t xml:space="preserve">Scroll bars </w:t>
      </w:r>
      <w:proofErr w:type="gramStart"/>
      <w:r w:rsidR="00D5284E">
        <w:t>are used</w:t>
      </w:r>
      <w:proofErr w:type="gramEnd"/>
      <w:r w:rsidR="00D5284E">
        <w:t xml:space="preserve"> to allow the user to scroll through the contents</w:t>
      </w:r>
      <w:proofErr w:type="gramStart"/>
      <w:r w:rsidR="00D5284E">
        <w:t xml:space="preserve">.  </w:t>
      </w:r>
      <w:proofErr w:type="gramEnd"/>
      <w:r w:rsidR="00D5284E">
        <w:t xml:space="preserve">If the user selects any food, a </w:t>
      </w:r>
      <w:proofErr w:type="gramStart"/>
      <w:r w:rsidR="00D5284E">
        <w:t>detail</w:t>
      </w:r>
      <w:proofErr w:type="gramEnd"/>
      <w:r w:rsidR="00D5284E">
        <w:t xml:space="preserve"> area expands under the food to show the detailed information about that food. </w:t>
      </w:r>
    </w:p>
    <w:p w14:paraId="22E5410D" w14:textId="46A20726" w:rsidR="00D95DCE" w:rsidRDefault="00D95DCE" w:rsidP="00DB452F">
      <w:r>
        <w:t xml:space="preserve">This behavior has </w:t>
      </w:r>
      <w:proofErr w:type="gramStart"/>
      <w:r>
        <w:t>been enhanced</w:t>
      </w:r>
      <w:proofErr w:type="gramEnd"/>
      <w:r>
        <w:t xml:space="preserve"> to also return the nutrients for the food, in the exception of the nutrient search </w:t>
      </w:r>
      <w:proofErr w:type="gramStart"/>
      <w:r>
        <w:t xml:space="preserve">tab.  </w:t>
      </w:r>
      <w:proofErr w:type="gramEnd"/>
      <w:r>
        <w:t xml:space="preserve">When the nutrient search tab </w:t>
      </w:r>
      <w:proofErr w:type="gramStart"/>
      <w:r>
        <w:t>is used</w:t>
      </w:r>
      <w:proofErr w:type="gramEnd"/>
      <w:r>
        <w:t xml:space="preserve">, only the nutrient(s) that are </w:t>
      </w:r>
      <w:proofErr w:type="gramStart"/>
      <w:r>
        <w:t>being requested</w:t>
      </w:r>
      <w:proofErr w:type="gramEnd"/>
      <w:r>
        <w:t xml:space="preserve"> in the search </w:t>
      </w:r>
      <w:proofErr w:type="gramStart"/>
      <w:r>
        <w:t>are shown</w:t>
      </w:r>
      <w:proofErr w:type="gramEnd"/>
      <w:r>
        <w:t xml:space="preserve">. </w:t>
      </w:r>
    </w:p>
    <w:p w14:paraId="10E34F04" w14:textId="39F58FB5" w:rsidR="00D5284E" w:rsidRDefault="00D5284E" w:rsidP="00DB452F">
      <w:r>
        <w:t xml:space="preserve">More than one food may </w:t>
      </w:r>
      <w:proofErr w:type="gramStart"/>
      <w:r>
        <w:t>be expanded</w:t>
      </w:r>
      <w:proofErr w:type="gramEnd"/>
      <w:r>
        <w:t xml:space="preserve"> to see the detail and to compare different foods if desired</w:t>
      </w:r>
      <w:proofErr w:type="gramStart"/>
      <w:r>
        <w:t xml:space="preserve">.  </w:t>
      </w:r>
      <w:proofErr w:type="gramEnd"/>
      <w:r>
        <w:t xml:space="preserve">A screen shot of the application </w:t>
      </w:r>
      <w:proofErr w:type="gramStart"/>
      <w:r>
        <w:t>is shown</w:t>
      </w:r>
      <w:proofErr w:type="gramEnd"/>
      <w:r>
        <w:t xml:space="preserve"> below:</w:t>
      </w:r>
      <w:r w:rsidR="00443277">
        <w:t xml:space="preserve"> </w:t>
      </w:r>
      <w:r w:rsidR="00443277" w:rsidRPr="00443277">
        <w:rPr>
          <w:noProof/>
        </w:rPr>
        <w:drawing>
          <wp:inline distT="0" distB="0" distL="0" distR="0" wp14:anchorId="05233DF2" wp14:editId="637CCC78">
            <wp:extent cx="5669280" cy="4057533"/>
            <wp:effectExtent l="0" t="0" r="7620" b="635"/>
            <wp:docPr id="20290611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61163" name="Picture 1" descr="A screenshot of a computer&#10;&#10;AI-generated content may be incorrect."/>
                    <pic:cNvPicPr/>
                  </pic:nvPicPr>
                  <pic:blipFill>
                    <a:blip r:embed="rId15"/>
                    <a:stretch>
                      <a:fillRect/>
                    </a:stretch>
                  </pic:blipFill>
                  <pic:spPr>
                    <a:xfrm>
                      <a:off x="0" y="0"/>
                      <a:ext cx="5677453" cy="4063383"/>
                    </a:xfrm>
                    <a:prstGeom prst="rect">
                      <a:avLst/>
                    </a:prstGeom>
                  </pic:spPr>
                </pic:pic>
              </a:graphicData>
            </a:graphic>
          </wp:inline>
        </w:drawing>
      </w:r>
    </w:p>
    <w:p w14:paraId="17408A5D" w14:textId="3726D89D" w:rsidR="00443277" w:rsidRDefault="00443277" w:rsidP="00DB452F">
      <w:r>
        <w:t xml:space="preserve">The areas of </w:t>
      </w:r>
      <w:proofErr w:type="spellStart"/>
      <w:r>
        <w:t>th</w:t>
      </w:r>
      <w:proofErr w:type="spellEnd"/>
      <w:r>
        <w:t xml:space="preserve"> detailed display which </w:t>
      </w:r>
      <w:proofErr w:type="gramStart"/>
      <w:r>
        <w:t>were enhanced</w:t>
      </w:r>
      <w:proofErr w:type="gramEnd"/>
      <w:r>
        <w:t xml:space="preserve"> </w:t>
      </w:r>
      <w:proofErr w:type="gramStart"/>
      <w:r>
        <w:t>are shown</w:t>
      </w:r>
      <w:proofErr w:type="gramEnd"/>
      <w:r>
        <w:t xml:space="preserve"> inside a red rectangle in the above diagram</w:t>
      </w:r>
      <w:proofErr w:type="gramStart"/>
      <w:r>
        <w:t xml:space="preserve">.  </w:t>
      </w:r>
      <w:proofErr w:type="gramEnd"/>
      <w:r>
        <w:t xml:space="preserve">Note, this rectangle DOES NOT appear in the </w:t>
      </w:r>
      <w:proofErr w:type="gramStart"/>
      <w:r>
        <w:t>UI, but</w:t>
      </w:r>
      <w:proofErr w:type="gramEnd"/>
      <w:r>
        <w:t xml:space="preserve"> </w:t>
      </w:r>
      <w:proofErr w:type="gramStart"/>
      <w:r>
        <w:t>is used</w:t>
      </w:r>
      <w:proofErr w:type="gramEnd"/>
      <w:r>
        <w:t xml:space="preserve"> to highlight the areas that have changed. </w:t>
      </w:r>
    </w:p>
    <w:p w14:paraId="7A593A17" w14:textId="77777777" w:rsidR="00D5284E" w:rsidRDefault="00D5284E">
      <w:pPr>
        <w:spacing w:after="160" w:line="259" w:lineRule="auto"/>
        <w:ind w:firstLine="0"/>
        <w:rPr>
          <w:b/>
          <w:bCs/>
        </w:rPr>
      </w:pPr>
      <w:r>
        <w:br w:type="page"/>
      </w:r>
    </w:p>
    <w:p w14:paraId="71DE6C32" w14:textId="50C395DE" w:rsidR="00D5284E" w:rsidRDefault="00D5284E" w:rsidP="00D5284E">
      <w:pPr>
        <w:pStyle w:val="Heading2"/>
      </w:pPr>
      <w:bookmarkStart w:id="3" w:name="_Toc196239515"/>
      <w:r>
        <w:t>Data Model</w:t>
      </w:r>
      <w:bookmarkEnd w:id="3"/>
    </w:p>
    <w:p w14:paraId="0C386E27" w14:textId="0C3318CF" w:rsidR="00D5284E" w:rsidRDefault="00D5284E" w:rsidP="00D5284E">
      <w:r>
        <w:t xml:space="preserve">The data model </w:t>
      </w:r>
      <w:proofErr w:type="gramStart"/>
      <w:r>
        <w:t>is derived</w:t>
      </w:r>
      <w:proofErr w:type="gramEnd"/>
      <w:r>
        <w:t xml:space="preserve"> strictly from the FDA branded food database documents</w:t>
      </w:r>
      <w:proofErr w:type="gramStart"/>
      <w:r>
        <w:t xml:space="preserve">.  </w:t>
      </w:r>
      <w:proofErr w:type="gramEnd"/>
      <w:r>
        <w:t xml:space="preserve">There is one “class” defined for each document structure, and this </w:t>
      </w:r>
      <w:proofErr w:type="gramStart"/>
      <w:r>
        <w:t>is represented</w:t>
      </w:r>
      <w:proofErr w:type="gramEnd"/>
      <w:r>
        <w:t xml:space="preserve"> in the node.js project as schema definitions used by Mongoose. </w:t>
      </w:r>
    </w:p>
    <w:p w14:paraId="6E80C7F7" w14:textId="60923230" w:rsidR="00443277" w:rsidRDefault="00443277" w:rsidP="00D5284E">
      <w:r>
        <w:t xml:space="preserve">In addition to the USDA data, an additional document </w:t>
      </w:r>
      <w:proofErr w:type="gramStart"/>
      <w:r>
        <w:t>is defined</w:t>
      </w:r>
      <w:proofErr w:type="gramEnd"/>
      <w:r>
        <w:t xml:space="preserve"> to track the operational settings for the product</w:t>
      </w:r>
      <w:proofErr w:type="gramStart"/>
      <w:r>
        <w:t xml:space="preserve">.  </w:t>
      </w:r>
      <w:proofErr w:type="gramEnd"/>
      <w:r>
        <w:t xml:space="preserve">These settings include a search limit (default is </w:t>
      </w:r>
      <w:proofErr w:type="gramStart"/>
      <w:r>
        <w:t>50</w:t>
      </w:r>
      <w:proofErr w:type="gramEnd"/>
      <w:r>
        <w:t xml:space="preserve"> if not set) and if keyword searches are </w:t>
      </w:r>
      <w:r w:rsidR="00B547CE">
        <w:t xml:space="preserve">case sensitive or not (default is not case sensitive). </w:t>
      </w:r>
    </w:p>
    <w:p w14:paraId="2CFD6536" w14:textId="401822BB" w:rsidR="00D5284E" w:rsidRDefault="00D5284E" w:rsidP="00D5284E"/>
    <w:p w14:paraId="60EDF334" w14:textId="19BD2FAF" w:rsidR="00D5284E" w:rsidRDefault="00D5284E">
      <w:pPr>
        <w:spacing w:after="160" w:line="259" w:lineRule="auto"/>
        <w:ind w:firstLine="0"/>
        <w:rPr>
          <w:b/>
          <w:bCs/>
        </w:rPr>
      </w:pPr>
      <w:r>
        <w:br w:type="page"/>
      </w:r>
      <w:r w:rsidR="00443277">
        <w:rPr>
          <w:noProof/>
        </w:rPr>
        <w:drawing>
          <wp:inline distT="0" distB="0" distL="0" distR="0" wp14:anchorId="09DB18B4" wp14:editId="0C81168C">
            <wp:extent cx="5348004" cy="6808420"/>
            <wp:effectExtent l="0" t="0" r="5080" b="0"/>
            <wp:docPr id="10756856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85601" name="Picture 1" descr="A screenshot of a computer&#10;&#10;AI-generated content may be incorrect."/>
                    <pic:cNvPicPr/>
                  </pic:nvPicPr>
                  <pic:blipFill>
                    <a:blip r:embed="rId16"/>
                    <a:stretch>
                      <a:fillRect/>
                    </a:stretch>
                  </pic:blipFill>
                  <pic:spPr>
                    <a:xfrm>
                      <a:off x="0" y="0"/>
                      <a:ext cx="5352553" cy="6814211"/>
                    </a:xfrm>
                    <a:prstGeom prst="rect">
                      <a:avLst/>
                    </a:prstGeom>
                  </pic:spPr>
                </pic:pic>
              </a:graphicData>
            </a:graphic>
          </wp:inline>
        </w:drawing>
      </w:r>
    </w:p>
    <w:p w14:paraId="153BE70B" w14:textId="482224E3" w:rsidR="00D5284E" w:rsidRDefault="00D5284E" w:rsidP="00D5284E">
      <w:pPr>
        <w:pStyle w:val="Heading2"/>
      </w:pPr>
      <w:bookmarkStart w:id="4" w:name="_Toc196239516"/>
      <w:r>
        <w:t>Wireframes (UI)</w:t>
      </w:r>
      <w:bookmarkEnd w:id="4"/>
    </w:p>
    <w:p w14:paraId="160A58CF" w14:textId="769A5F49" w:rsidR="00D5284E" w:rsidRDefault="00D5284E" w:rsidP="00D5284E">
      <w:r>
        <w:t xml:space="preserve">The UI/UX design </w:t>
      </w:r>
      <w:proofErr w:type="gramStart"/>
      <w:r>
        <w:t>was started</w:t>
      </w:r>
      <w:proofErr w:type="gramEnd"/>
      <w:r>
        <w:t xml:space="preserve"> </w:t>
      </w:r>
      <w:proofErr w:type="gramStart"/>
      <w:r>
        <w:t>from</w:t>
      </w:r>
      <w:proofErr w:type="gramEnd"/>
      <w:r>
        <w:t xml:space="preserve"> wireframes that </w:t>
      </w:r>
      <w:proofErr w:type="gramStart"/>
      <w:r>
        <w:t>were created</w:t>
      </w:r>
      <w:proofErr w:type="gramEnd"/>
      <w:r>
        <w:t xml:space="preserve"> to meet the needs of the use cases</w:t>
      </w:r>
      <w:proofErr w:type="gramStart"/>
      <w:r>
        <w:t xml:space="preserve">.  </w:t>
      </w:r>
      <w:proofErr w:type="gramEnd"/>
      <w:r>
        <w:t xml:space="preserve">These wireframes are just mockups of the general idea behind the user interactions. </w:t>
      </w:r>
    </w:p>
    <w:p w14:paraId="79BE0759" w14:textId="2327DD09" w:rsidR="00D5284E" w:rsidRDefault="00D5284E" w:rsidP="00D5284E"/>
    <w:p w14:paraId="2B66BB92" w14:textId="75C81C0C" w:rsidR="00B547CE" w:rsidRDefault="00B547CE" w:rsidP="00D5284E">
      <w:r>
        <w:rPr>
          <w:noProof/>
        </w:rPr>
        <w:drawing>
          <wp:inline distT="0" distB="0" distL="0" distR="0" wp14:anchorId="18E901DB" wp14:editId="6BCA3BF0">
            <wp:extent cx="5943600" cy="5495925"/>
            <wp:effectExtent l="0" t="0" r="0" b="9525"/>
            <wp:docPr id="904530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30665" name="Picture 1" descr="A screenshot of a computer&#10;&#10;AI-generated content may be incorrect."/>
                    <pic:cNvPicPr/>
                  </pic:nvPicPr>
                  <pic:blipFill>
                    <a:blip r:embed="rId17"/>
                    <a:stretch>
                      <a:fillRect/>
                    </a:stretch>
                  </pic:blipFill>
                  <pic:spPr>
                    <a:xfrm>
                      <a:off x="0" y="0"/>
                      <a:ext cx="5943600" cy="5495925"/>
                    </a:xfrm>
                    <a:prstGeom prst="rect">
                      <a:avLst/>
                    </a:prstGeom>
                  </pic:spPr>
                </pic:pic>
              </a:graphicData>
            </a:graphic>
          </wp:inline>
        </w:drawing>
      </w:r>
    </w:p>
    <w:p w14:paraId="47CA68AD" w14:textId="36E2FF9A" w:rsidR="00D5284E" w:rsidRDefault="00B547CE" w:rsidP="00D5284E">
      <w:r>
        <w:t>The nutrient search wireframe shows an enhancement that allows a user to not only specify a specific nutrient, but also a min/max range of one to three macro-nutrients</w:t>
      </w:r>
      <w:proofErr w:type="gramStart"/>
      <w:r>
        <w:t xml:space="preserve">.  </w:t>
      </w:r>
      <w:proofErr w:type="gramEnd"/>
      <w:r>
        <w:t>These macro-nutrients are carbohydrates, proteins, and fats</w:t>
      </w:r>
      <w:proofErr w:type="gramStart"/>
      <w:r>
        <w:t xml:space="preserve">.  </w:t>
      </w:r>
      <w:proofErr w:type="gramEnd"/>
      <w:r>
        <w:t xml:space="preserve">The min/max slider is a custom control that allows the user to either enter the min and max values as numeric quantities, or to use slider “thumbs” to set the minimum and maximum values. </w:t>
      </w:r>
    </w:p>
    <w:p w14:paraId="4E7F2AEC" w14:textId="74A1E6A6" w:rsidR="00B547CE" w:rsidRDefault="00B547CE" w:rsidP="00D5284E">
      <w:r>
        <w:t xml:space="preserve">An example of </w:t>
      </w:r>
      <w:r w:rsidR="00270AE1">
        <w:t>using nutrient</w:t>
      </w:r>
      <w:r>
        <w:t xml:space="preserve"> </w:t>
      </w:r>
      <w:proofErr w:type="gramStart"/>
      <w:r>
        <w:t>sliders</w:t>
      </w:r>
      <w:proofErr w:type="gramEnd"/>
      <w:r>
        <w:t xml:space="preserve"> </w:t>
      </w:r>
      <w:proofErr w:type="gramStart"/>
      <w:r>
        <w:t>is shown</w:t>
      </w:r>
      <w:proofErr w:type="gramEnd"/>
      <w:r>
        <w:t xml:space="preserve"> below.</w:t>
      </w:r>
    </w:p>
    <w:p w14:paraId="2D83C9FA" w14:textId="0505821D" w:rsidR="00B547CE" w:rsidRDefault="00B547CE" w:rsidP="00D5284E">
      <w:r w:rsidRPr="00B547CE">
        <w:rPr>
          <w:noProof/>
        </w:rPr>
        <w:drawing>
          <wp:inline distT="0" distB="0" distL="0" distR="0" wp14:anchorId="3F5D5825" wp14:editId="6B3860A1">
            <wp:extent cx="5943600" cy="1010285"/>
            <wp:effectExtent l="0" t="0" r="0" b="0"/>
            <wp:docPr id="2143452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5251" name="Picture 1" descr="A screenshot of a computer&#10;&#10;AI-generated content may be incorrect."/>
                    <pic:cNvPicPr/>
                  </pic:nvPicPr>
                  <pic:blipFill>
                    <a:blip r:embed="rId18"/>
                    <a:stretch>
                      <a:fillRect/>
                    </a:stretch>
                  </pic:blipFill>
                  <pic:spPr>
                    <a:xfrm>
                      <a:off x="0" y="0"/>
                      <a:ext cx="5943600" cy="1010285"/>
                    </a:xfrm>
                    <a:prstGeom prst="rect">
                      <a:avLst/>
                    </a:prstGeom>
                  </pic:spPr>
                </pic:pic>
              </a:graphicData>
            </a:graphic>
          </wp:inline>
        </w:drawing>
      </w:r>
    </w:p>
    <w:p w14:paraId="145C9BB5" w14:textId="260222F5" w:rsidR="00B547CE" w:rsidRDefault="00B547CE" w:rsidP="00D5284E">
      <w:r>
        <w:t xml:space="preserve">The minimum value </w:t>
      </w:r>
      <w:proofErr w:type="gramStart"/>
      <w:r>
        <w:t>is shown</w:t>
      </w:r>
      <w:proofErr w:type="gramEnd"/>
      <w:r>
        <w:t xml:space="preserve"> as a green “thumb” and the maximum value as a red “thumb</w:t>
      </w:r>
      <w:proofErr w:type="gramStart"/>
      <w:r>
        <w:t>”.</w:t>
      </w:r>
      <w:proofErr w:type="gramEnd"/>
      <w:r>
        <w:t xml:space="preserve">  The numeric value for the range </w:t>
      </w:r>
      <w:proofErr w:type="gramStart"/>
      <w:r>
        <w:t>is shown</w:t>
      </w:r>
      <w:proofErr w:type="gramEnd"/>
      <w:r>
        <w:t xml:space="preserve"> in the text input boxes on the left (minimum) and right (maximum) ends of the sliders</w:t>
      </w:r>
      <w:proofErr w:type="gramStart"/>
      <w:r>
        <w:t xml:space="preserve">.  </w:t>
      </w:r>
      <w:proofErr w:type="gramEnd"/>
      <w:r>
        <w:t xml:space="preserve">To include the nutrient in the search, select the check box to the left edge of the specific macro-nutrient(s) desired. </w:t>
      </w:r>
    </w:p>
    <w:p w14:paraId="1EA19923" w14:textId="77777777" w:rsidR="00B547CE" w:rsidRDefault="00B547CE" w:rsidP="00D5284E"/>
    <w:p w14:paraId="03A12AAC" w14:textId="77777777" w:rsidR="000A4A0F" w:rsidRDefault="000A4A0F">
      <w:pPr>
        <w:spacing w:after="160" w:line="259" w:lineRule="auto"/>
        <w:ind w:firstLine="0"/>
        <w:rPr>
          <w:b/>
          <w:bCs/>
        </w:rPr>
      </w:pPr>
      <w:r>
        <w:br w:type="page"/>
      </w:r>
    </w:p>
    <w:p w14:paraId="0C68AA08" w14:textId="091EF4C7" w:rsidR="000A4A0F" w:rsidRDefault="000A4A0F" w:rsidP="000A4A0F">
      <w:pPr>
        <w:pStyle w:val="Heading1"/>
      </w:pPr>
      <w:bookmarkStart w:id="5" w:name="_Toc196239517"/>
      <w:r>
        <w:t>Structure</w:t>
      </w:r>
      <w:bookmarkEnd w:id="5"/>
    </w:p>
    <w:p w14:paraId="597CC03D" w14:textId="4EE8B094" w:rsidR="000A4A0F" w:rsidRDefault="000A4A0F" w:rsidP="000A4A0F">
      <w:r>
        <w:t xml:space="preserve">The </w:t>
      </w:r>
      <w:r w:rsidR="007A569C">
        <w:t xml:space="preserve">project </w:t>
      </w:r>
      <w:proofErr w:type="gramStart"/>
      <w:r w:rsidR="007A569C">
        <w:t>is structured</w:t>
      </w:r>
      <w:proofErr w:type="gramEnd"/>
      <w:r w:rsidR="007A569C">
        <w:t xml:space="preserve"> using a hierarchical organization</w:t>
      </w:r>
      <w:proofErr w:type="gramStart"/>
      <w:r w:rsidR="007A569C">
        <w:t xml:space="preserve">.  </w:t>
      </w:r>
      <w:proofErr w:type="gramEnd"/>
      <w:r w:rsidR="007A569C">
        <w:t xml:space="preserve">This structure </w:t>
      </w:r>
      <w:proofErr w:type="gramStart"/>
      <w:r w:rsidR="007A569C">
        <w:t>is defined</w:t>
      </w:r>
      <w:proofErr w:type="gramEnd"/>
      <w:r w:rsidR="007A569C">
        <w:t xml:space="preserve"> as follows:</w:t>
      </w:r>
    </w:p>
    <w:p w14:paraId="3B75255B" w14:textId="26729F4A" w:rsidR="007A569C" w:rsidRDefault="007A569C" w:rsidP="007A569C">
      <w:pPr>
        <w:pStyle w:val="NoSpacing"/>
      </w:pPr>
      <w:r>
        <w:rPr>
          <w:noProof/>
        </w:rPr>
        <w:drawing>
          <wp:anchor distT="0" distB="0" distL="114300" distR="114300" simplePos="0" relativeHeight="251659264" behindDoc="0" locked="0" layoutInCell="1" allowOverlap="1" wp14:anchorId="71A75EF2" wp14:editId="27CE715B">
            <wp:simplePos x="0" y="0"/>
            <wp:positionH relativeFrom="column">
              <wp:posOffset>0</wp:posOffset>
            </wp:positionH>
            <wp:positionV relativeFrom="paragraph">
              <wp:posOffset>3810</wp:posOffset>
            </wp:positionV>
            <wp:extent cx="2009775" cy="2543175"/>
            <wp:effectExtent l="0" t="0" r="9525" b="9525"/>
            <wp:wrapSquare wrapText="bothSides"/>
            <wp:docPr id="11548033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03313" name="Picture 1"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009775" cy="2543175"/>
                    </a:xfrm>
                    <a:prstGeom prst="rect">
                      <a:avLst/>
                    </a:prstGeom>
                  </pic:spPr>
                </pic:pic>
              </a:graphicData>
            </a:graphic>
          </wp:anchor>
        </w:drawing>
      </w:r>
      <w:r>
        <w:t xml:space="preserve"> </w:t>
      </w:r>
      <w:r w:rsidRPr="007A569C">
        <w:rPr>
          <w:b/>
          <w:bCs/>
        </w:rPr>
        <w:t>/</w:t>
      </w:r>
      <w:proofErr w:type="gramStart"/>
      <w:r w:rsidRPr="007A569C">
        <w:rPr>
          <w:b/>
          <w:bCs/>
        </w:rPr>
        <w:t>models</w:t>
      </w:r>
      <w:proofErr w:type="gramEnd"/>
      <w:r>
        <w:t xml:space="preserve"> </w:t>
      </w:r>
      <w:proofErr w:type="gramStart"/>
      <w:r>
        <w:t>contains</w:t>
      </w:r>
      <w:proofErr w:type="gramEnd"/>
      <w:r>
        <w:t xml:space="preserve"> the schema </w:t>
      </w:r>
      <w:proofErr w:type="gramStart"/>
      <w:r>
        <w:t>definitions .</w:t>
      </w:r>
      <w:proofErr w:type="gramEnd"/>
    </w:p>
    <w:p w14:paraId="6D309C2A" w14:textId="3944781D" w:rsidR="007A569C" w:rsidRDefault="007A569C" w:rsidP="007A569C">
      <w:pPr>
        <w:pStyle w:val="NoSpacing"/>
      </w:pPr>
      <w:r w:rsidRPr="007A569C">
        <w:rPr>
          <w:b/>
          <w:bCs/>
        </w:rPr>
        <w:t>/</w:t>
      </w:r>
      <w:proofErr w:type="gramStart"/>
      <w:r w:rsidRPr="007A569C">
        <w:rPr>
          <w:b/>
          <w:bCs/>
        </w:rPr>
        <w:t>modules</w:t>
      </w:r>
      <w:proofErr w:type="gramEnd"/>
      <w:r>
        <w:t xml:space="preserve"> </w:t>
      </w:r>
      <w:proofErr w:type="gramStart"/>
      <w:r>
        <w:t>contains</w:t>
      </w:r>
      <w:proofErr w:type="gramEnd"/>
      <w:r>
        <w:t xml:space="preserve"> common server-side functions.</w:t>
      </w:r>
    </w:p>
    <w:p w14:paraId="1E29A4FC" w14:textId="68BCF025" w:rsidR="007A569C" w:rsidRDefault="007A569C" w:rsidP="007A569C">
      <w:pPr>
        <w:pStyle w:val="NoSpacing"/>
      </w:pPr>
      <w:r w:rsidRPr="007A569C">
        <w:rPr>
          <w:b/>
          <w:bCs/>
        </w:rPr>
        <w:t>/</w:t>
      </w:r>
      <w:proofErr w:type="gramStart"/>
      <w:r w:rsidRPr="007A569C">
        <w:rPr>
          <w:b/>
          <w:bCs/>
        </w:rPr>
        <w:t>public</w:t>
      </w:r>
      <w:proofErr w:type="gramEnd"/>
      <w:r>
        <w:t xml:space="preserve"> contains all public resources used by the browser (client-side).</w:t>
      </w:r>
    </w:p>
    <w:p w14:paraId="7A09C640" w14:textId="2D4B1F08" w:rsidR="007A569C" w:rsidRDefault="007A569C" w:rsidP="007A569C">
      <w:pPr>
        <w:pStyle w:val="NoSpacing"/>
      </w:pPr>
      <w:r w:rsidRPr="007A569C">
        <w:rPr>
          <w:b/>
          <w:bCs/>
        </w:rPr>
        <w:t>/public/</w:t>
      </w:r>
      <w:proofErr w:type="spellStart"/>
      <w:r w:rsidRPr="007A569C">
        <w:rPr>
          <w:b/>
          <w:bCs/>
        </w:rPr>
        <w:t>css</w:t>
      </w:r>
      <w:proofErr w:type="spellEnd"/>
      <w:r>
        <w:t xml:space="preserve"> contains the cascading style sheet.</w:t>
      </w:r>
    </w:p>
    <w:p w14:paraId="276C57CA" w14:textId="486D28CA" w:rsidR="007A569C" w:rsidRDefault="007A569C" w:rsidP="007A569C">
      <w:pPr>
        <w:pStyle w:val="NoSpacing"/>
      </w:pPr>
      <w:r w:rsidRPr="007A569C">
        <w:rPr>
          <w:b/>
          <w:bCs/>
        </w:rPr>
        <w:t>/public/images</w:t>
      </w:r>
      <w:r>
        <w:t xml:space="preserve"> </w:t>
      </w:r>
      <w:proofErr w:type="gramStart"/>
      <w:r>
        <w:t>contains</w:t>
      </w:r>
      <w:proofErr w:type="gramEnd"/>
      <w:r>
        <w:t xml:space="preserve"> the images used on the web page.</w:t>
      </w:r>
    </w:p>
    <w:p w14:paraId="2EE06CFF" w14:textId="561D64E8" w:rsidR="007A569C" w:rsidRDefault="007A569C" w:rsidP="007A569C">
      <w:pPr>
        <w:pStyle w:val="NoSpacing"/>
      </w:pPr>
      <w:r w:rsidRPr="007A569C">
        <w:rPr>
          <w:b/>
          <w:bCs/>
        </w:rPr>
        <w:t>/public/scripts</w:t>
      </w:r>
      <w:r>
        <w:t xml:space="preserve"> </w:t>
      </w:r>
      <w:proofErr w:type="gramStart"/>
      <w:r>
        <w:t>contains</w:t>
      </w:r>
      <w:proofErr w:type="gramEnd"/>
      <w:r>
        <w:t xml:space="preserve"> the scripts downloaded to the browser and used to define all dynamic behavior in the browser.</w:t>
      </w:r>
    </w:p>
    <w:p w14:paraId="795A59B0" w14:textId="24CE0295" w:rsidR="007A569C" w:rsidRDefault="007A569C" w:rsidP="007A569C">
      <w:pPr>
        <w:pStyle w:val="NoSpacing"/>
      </w:pPr>
      <w:r w:rsidRPr="00865FB9">
        <w:rPr>
          <w:b/>
          <w:bCs/>
        </w:rPr>
        <w:t>/</w:t>
      </w:r>
      <w:proofErr w:type="gramStart"/>
      <w:r w:rsidRPr="00865FB9">
        <w:rPr>
          <w:b/>
          <w:bCs/>
        </w:rPr>
        <w:t>routes</w:t>
      </w:r>
      <w:proofErr w:type="gramEnd"/>
      <w:r>
        <w:t xml:space="preserve"> </w:t>
      </w:r>
      <w:proofErr w:type="gramStart"/>
      <w:r>
        <w:t>contains</w:t>
      </w:r>
      <w:proofErr w:type="gramEnd"/>
      <w:r>
        <w:t xml:space="preserve"> the definition of all server-side APIs used by the client-side </w:t>
      </w:r>
      <w:proofErr w:type="spellStart"/>
      <w:r>
        <w:t>javascript</w:t>
      </w:r>
      <w:proofErr w:type="spellEnd"/>
      <w:r>
        <w:t xml:space="preserve"> functions.</w:t>
      </w:r>
    </w:p>
    <w:p w14:paraId="666430B0" w14:textId="342BD0C0" w:rsidR="007A569C" w:rsidRDefault="00865FB9" w:rsidP="00865FB9">
      <w:pPr>
        <w:pStyle w:val="NoSpacing"/>
      </w:pPr>
      <w:r w:rsidRPr="00865FB9">
        <w:rPr>
          <w:b/>
          <w:bCs/>
        </w:rPr>
        <w:t>/</w:t>
      </w:r>
      <w:proofErr w:type="gramStart"/>
      <w:r w:rsidRPr="00865FB9">
        <w:rPr>
          <w:b/>
          <w:bCs/>
        </w:rPr>
        <w:t>views</w:t>
      </w:r>
      <w:proofErr w:type="gramEnd"/>
      <w:r>
        <w:t xml:space="preserve"> </w:t>
      </w:r>
      <w:proofErr w:type="gramStart"/>
      <w:r>
        <w:t>contains</w:t>
      </w:r>
      <w:proofErr w:type="gramEnd"/>
      <w:r>
        <w:t xml:space="preserve"> all HTML files used to create the user interface presentation. </w:t>
      </w:r>
    </w:p>
    <w:p w14:paraId="7A3303D8" w14:textId="77777777" w:rsidR="007A569C" w:rsidRDefault="007A569C" w:rsidP="000A4A0F"/>
    <w:p w14:paraId="0FC2EEAF" w14:textId="77777777" w:rsidR="007A569C" w:rsidRDefault="007A569C" w:rsidP="000A4A0F"/>
    <w:p w14:paraId="46478E8F" w14:textId="0FF41837" w:rsidR="007A569C" w:rsidRDefault="007A569C" w:rsidP="000A4A0F">
      <w:r>
        <w:t>The root of the project contains all directori</w:t>
      </w:r>
      <w:r w:rsidR="00865FB9">
        <w:t>e</w:t>
      </w:r>
      <w:r>
        <w:t xml:space="preserve">s, as well as the README.md file, server </w:t>
      </w:r>
      <w:proofErr w:type="spellStart"/>
      <w:r>
        <w:t>javascript</w:t>
      </w:r>
      <w:proofErr w:type="spellEnd"/>
      <w:r>
        <w:t xml:space="preserve"> file, </w:t>
      </w:r>
      <w:proofErr w:type="spellStart"/>
      <w:proofErr w:type="gramStart"/>
      <w:r>
        <w:t>package.json</w:t>
      </w:r>
      <w:proofErr w:type="spellEnd"/>
      <w:proofErr w:type="gramEnd"/>
      <w:r>
        <w:t>, and the design model and documentation</w:t>
      </w:r>
      <w:proofErr w:type="gramStart"/>
      <w:r>
        <w:t xml:space="preserve">.  </w:t>
      </w:r>
      <w:proofErr w:type="gramEnd"/>
      <w:r>
        <w:t xml:space="preserve">This </w:t>
      </w:r>
      <w:proofErr w:type="gramStart"/>
      <w:r>
        <w:t>is shown</w:t>
      </w:r>
      <w:proofErr w:type="gramEnd"/>
      <w:r>
        <w:t xml:space="preserve"> in the following image: </w:t>
      </w:r>
    </w:p>
    <w:p w14:paraId="71A9951F" w14:textId="250A7ED4" w:rsidR="007A569C" w:rsidRDefault="005F1B94" w:rsidP="00865FB9">
      <w:pPr>
        <w:pStyle w:val="NoSpacing"/>
      </w:pPr>
      <w:r>
        <w:rPr>
          <w:noProof/>
        </w:rPr>
        <w:drawing>
          <wp:anchor distT="0" distB="0" distL="114300" distR="114300" simplePos="0" relativeHeight="251660288" behindDoc="0" locked="0" layoutInCell="1" allowOverlap="1" wp14:anchorId="753DBEAF" wp14:editId="25637FF4">
            <wp:simplePos x="0" y="0"/>
            <wp:positionH relativeFrom="column">
              <wp:posOffset>0</wp:posOffset>
            </wp:positionH>
            <wp:positionV relativeFrom="paragraph">
              <wp:posOffset>3175</wp:posOffset>
            </wp:positionV>
            <wp:extent cx="2552700" cy="3695700"/>
            <wp:effectExtent l="0" t="0" r="0" b="0"/>
            <wp:wrapSquare wrapText="bothSides"/>
            <wp:docPr id="7417629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762909" name="Picture 1"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2552700" cy="3695700"/>
                    </a:xfrm>
                    <a:prstGeom prst="rect">
                      <a:avLst/>
                    </a:prstGeom>
                  </pic:spPr>
                </pic:pic>
              </a:graphicData>
            </a:graphic>
          </wp:anchor>
        </w:drawing>
      </w:r>
      <w:r w:rsidR="00865FB9" w:rsidRPr="00865FB9">
        <w:rPr>
          <w:b/>
          <w:bCs/>
        </w:rPr>
        <w:t>ACS5423 Project Report – Phase 1</w:t>
      </w:r>
      <w:r w:rsidR="00865FB9">
        <w:t xml:space="preserve">: this report document. </w:t>
      </w:r>
    </w:p>
    <w:p w14:paraId="3929EC71" w14:textId="27BEB00A" w:rsidR="00865FB9" w:rsidRDefault="00865FB9" w:rsidP="00865FB9">
      <w:pPr>
        <w:pStyle w:val="NoSpacing"/>
      </w:pPr>
      <w:proofErr w:type="spellStart"/>
      <w:r w:rsidRPr="00865FB9">
        <w:rPr>
          <w:b/>
          <w:bCs/>
        </w:rPr>
        <w:t>NutriByte</w:t>
      </w:r>
      <w:proofErr w:type="spellEnd"/>
      <w:r w:rsidRPr="00865FB9">
        <w:rPr>
          <w:b/>
          <w:bCs/>
        </w:rPr>
        <w:t xml:space="preserve"> Design Report</w:t>
      </w:r>
      <w:r>
        <w:t>: The design documentation produced by the Enterprise Architect product from the model.</w:t>
      </w:r>
    </w:p>
    <w:p w14:paraId="5BFFE677" w14:textId="6ED1A137" w:rsidR="00865FB9" w:rsidRDefault="00865FB9" w:rsidP="00865FB9">
      <w:pPr>
        <w:pStyle w:val="NoSpacing"/>
      </w:pPr>
      <w:proofErr w:type="spellStart"/>
      <w:r w:rsidRPr="00865FB9">
        <w:rPr>
          <w:b/>
          <w:bCs/>
        </w:rPr>
        <w:t>NutriByte</w:t>
      </w:r>
      <w:proofErr w:type="spellEnd"/>
      <w:r w:rsidRPr="00865FB9">
        <w:rPr>
          <w:b/>
          <w:bCs/>
        </w:rPr>
        <w:t xml:space="preserve"> </w:t>
      </w:r>
      <w:proofErr w:type="spellStart"/>
      <w:proofErr w:type="gramStart"/>
      <w:r w:rsidRPr="00865FB9">
        <w:rPr>
          <w:b/>
          <w:bCs/>
        </w:rPr>
        <w:t>Design.eapx</w:t>
      </w:r>
      <w:proofErr w:type="spellEnd"/>
      <w:r>
        <w:t xml:space="preserve"> :</w:t>
      </w:r>
      <w:proofErr w:type="gramEnd"/>
      <w:r>
        <w:t xml:space="preserve"> The Enterprise Architect design model itself</w:t>
      </w:r>
      <w:proofErr w:type="gramStart"/>
      <w:r>
        <w:t xml:space="preserve">.  </w:t>
      </w:r>
      <w:proofErr w:type="gramEnd"/>
      <w:r>
        <w:t xml:space="preserve">This file can only </w:t>
      </w:r>
      <w:proofErr w:type="gramStart"/>
      <w:r>
        <w:t>be processed</w:t>
      </w:r>
      <w:proofErr w:type="gramEnd"/>
      <w:r>
        <w:t xml:space="preserve"> by the Enterprise Architect product.</w:t>
      </w:r>
    </w:p>
    <w:p w14:paraId="400D3EA7" w14:textId="2F338DCF" w:rsidR="00865FB9" w:rsidRDefault="00865FB9" w:rsidP="00865FB9">
      <w:pPr>
        <w:pStyle w:val="NoSpacing"/>
      </w:pPr>
      <w:proofErr w:type="spellStart"/>
      <w:proofErr w:type="gramStart"/>
      <w:r w:rsidRPr="00865FB9">
        <w:rPr>
          <w:b/>
          <w:bCs/>
        </w:rPr>
        <w:t>package.json</w:t>
      </w:r>
      <w:proofErr w:type="spellEnd"/>
      <w:proofErr w:type="gramEnd"/>
      <w:r>
        <w:t>: the project package file defining the required modules and structure of the node.js project.</w:t>
      </w:r>
    </w:p>
    <w:p w14:paraId="4AF953DA" w14:textId="75BA230E" w:rsidR="00865FB9" w:rsidRDefault="00865FB9" w:rsidP="00865FB9">
      <w:pPr>
        <w:pStyle w:val="NoSpacing"/>
      </w:pPr>
      <w:r w:rsidRPr="00865FB9">
        <w:rPr>
          <w:b/>
          <w:bCs/>
        </w:rPr>
        <w:t>README.md</w:t>
      </w:r>
      <w:r>
        <w:t xml:space="preserve">: The read me markdown file that describes the </w:t>
      </w:r>
      <w:proofErr w:type="gramStart"/>
      <w:r>
        <w:t>project</w:t>
      </w:r>
      <w:proofErr w:type="gramEnd"/>
      <w:r>
        <w:t xml:space="preserve"> and which will appear </w:t>
      </w:r>
      <w:proofErr w:type="gramStart"/>
      <w:r>
        <w:t>in</w:t>
      </w:r>
      <w:proofErr w:type="gramEnd"/>
      <w:r>
        <w:t xml:space="preserve"> the GitHub repository main page.</w:t>
      </w:r>
    </w:p>
    <w:p w14:paraId="2557B7DB" w14:textId="6E8C08F7" w:rsidR="00865FB9" w:rsidRDefault="005F1B94" w:rsidP="00865FB9">
      <w:pPr>
        <w:pStyle w:val="NoSpacing"/>
      </w:pPr>
      <w:r>
        <w:rPr>
          <w:b/>
          <w:bCs/>
        </w:rPr>
        <w:t>App</w:t>
      </w:r>
      <w:r w:rsidR="00865FB9" w:rsidRPr="00865FB9">
        <w:rPr>
          <w:b/>
          <w:bCs/>
        </w:rPr>
        <w:t>.js</w:t>
      </w:r>
      <w:r w:rsidR="00865FB9">
        <w:t>: the main entry point for the Node.js project.</w:t>
      </w:r>
    </w:p>
    <w:p w14:paraId="10A455E1" w14:textId="77777777" w:rsidR="009A2056" w:rsidRDefault="009A2056" w:rsidP="00865FB9">
      <w:pPr>
        <w:pStyle w:val="NoSpacing"/>
      </w:pPr>
    </w:p>
    <w:p w14:paraId="2DDAE8CF" w14:textId="77777777" w:rsidR="009A2056" w:rsidRDefault="009A2056" w:rsidP="00865FB9">
      <w:pPr>
        <w:pStyle w:val="NoSpacing"/>
      </w:pPr>
    </w:p>
    <w:p w14:paraId="31189523" w14:textId="77777777" w:rsidR="009A2056" w:rsidRDefault="009A2056" w:rsidP="00865FB9">
      <w:pPr>
        <w:pStyle w:val="NoSpacing"/>
      </w:pPr>
    </w:p>
    <w:p w14:paraId="7B59A7DC" w14:textId="77777777" w:rsidR="009A2056" w:rsidRDefault="009A2056" w:rsidP="00865FB9">
      <w:pPr>
        <w:pStyle w:val="NoSpacing"/>
      </w:pPr>
    </w:p>
    <w:p w14:paraId="71BF434C" w14:textId="77777777" w:rsidR="009A2056" w:rsidRDefault="009A2056" w:rsidP="00865FB9">
      <w:pPr>
        <w:pStyle w:val="NoSpacing"/>
      </w:pPr>
    </w:p>
    <w:p w14:paraId="124E3009" w14:textId="77777777" w:rsidR="009A2056" w:rsidRDefault="009A2056" w:rsidP="00865FB9">
      <w:pPr>
        <w:pStyle w:val="NoSpacing"/>
      </w:pPr>
    </w:p>
    <w:p w14:paraId="6D3BA46D" w14:textId="77777777" w:rsidR="009A2056" w:rsidRDefault="009A2056" w:rsidP="00865FB9">
      <w:pPr>
        <w:pStyle w:val="NoSpacing"/>
      </w:pPr>
    </w:p>
    <w:p w14:paraId="77FD07C5" w14:textId="77777777" w:rsidR="009A2056" w:rsidRDefault="009A2056" w:rsidP="00865FB9">
      <w:pPr>
        <w:pStyle w:val="NoSpacing"/>
      </w:pPr>
    </w:p>
    <w:p w14:paraId="0569D051" w14:textId="77777777" w:rsidR="009A2056" w:rsidRDefault="009A2056" w:rsidP="00865FB9">
      <w:pPr>
        <w:pStyle w:val="NoSpacing"/>
      </w:pPr>
    </w:p>
    <w:p w14:paraId="3041AD3D" w14:textId="77777777" w:rsidR="009A2056" w:rsidRDefault="009A2056" w:rsidP="00865FB9">
      <w:pPr>
        <w:pStyle w:val="NoSpacing"/>
      </w:pPr>
    </w:p>
    <w:p w14:paraId="28F3CD94" w14:textId="77777777" w:rsidR="009A2056" w:rsidRDefault="009A2056" w:rsidP="00865FB9">
      <w:pPr>
        <w:pStyle w:val="NoSpacing"/>
      </w:pPr>
    </w:p>
    <w:p w14:paraId="412E3D2E" w14:textId="1DF6688B" w:rsidR="009A2056" w:rsidRDefault="009A2056" w:rsidP="009A2056">
      <w:pPr>
        <w:pStyle w:val="Heading2"/>
      </w:pPr>
      <w:bookmarkStart w:id="6" w:name="_Toc196239518"/>
      <w:r>
        <w:t>GitHub Repository</w:t>
      </w:r>
      <w:bookmarkEnd w:id="6"/>
    </w:p>
    <w:p w14:paraId="46B1F987" w14:textId="525EC727" w:rsidR="009A2056" w:rsidRDefault="009A2056" w:rsidP="009A2056">
      <w:r>
        <w:t xml:space="preserve">All source code and design artifacts are committed to a personal public repository on GitHub named </w:t>
      </w:r>
      <w:r>
        <w:rPr>
          <w:b/>
          <w:bCs/>
        </w:rPr>
        <w:t>ACS5423</w:t>
      </w:r>
      <w:proofErr w:type="gramStart"/>
      <w:r>
        <w:t xml:space="preserve">.  </w:t>
      </w:r>
      <w:proofErr w:type="gramEnd"/>
      <w:r>
        <w:t xml:space="preserve">The URL to access the repository is: </w:t>
      </w:r>
      <w:hyperlink r:id="rId21" w:history="1">
        <w:r w:rsidRPr="00930DEA">
          <w:rPr>
            <w:rStyle w:val="Hyperlink"/>
          </w:rPr>
          <w:t>https://github.com/dewayneh57/ACS5423</w:t>
        </w:r>
      </w:hyperlink>
    </w:p>
    <w:p w14:paraId="6F718EDD" w14:textId="36A2FB0F" w:rsidR="009A2056" w:rsidRDefault="009A2056" w:rsidP="009A2056">
      <w:pPr>
        <w:pStyle w:val="Heading2"/>
      </w:pPr>
      <w:bookmarkStart w:id="7" w:name="_Toc196239519"/>
      <w:r>
        <w:t>CI/CD Pipeline</w:t>
      </w:r>
      <w:bookmarkEnd w:id="7"/>
    </w:p>
    <w:p w14:paraId="066684E1" w14:textId="3758BD9E" w:rsidR="009A2056" w:rsidRDefault="009F2A01" w:rsidP="009A2056">
      <w:r>
        <w:t xml:space="preserve">The actions </w:t>
      </w:r>
      <w:proofErr w:type="gramStart"/>
      <w:r>
        <w:t>are defined</w:t>
      </w:r>
      <w:proofErr w:type="gramEnd"/>
      <w:r>
        <w:t xml:space="preserve"> as CI (Continuous Integration) action and CD (Continuous Deployment) action</w:t>
      </w:r>
      <w:r w:rsidR="0096453E">
        <w:t>s</w:t>
      </w:r>
      <w:proofErr w:type="gramStart"/>
      <w:r>
        <w:t xml:space="preserve">.  </w:t>
      </w:r>
      <w:proofErr w:type="gramEnd"/>
      <w:r>
        <w:t xml:space="preserve">The CI action </w:t>
      </w:r>
      <w:proofErr w:type="gramStart"/>
      <w:r>
        <w:t>is applied</w:t>
      </w:r>
      <w:proofErr w:type="gramEnd"/>
      <w:r>
        <w:t xml:space="preserve"> after a push to any branch in the repository</w:t>
      </w:r>
      <w:proofErr w:type="gramStart"/>
      <w:r>
        <w:t xml:space="preserve">.  </w:t>
      </w:r>
      <w:proofErr w:type="gramEnd"/>
      <w:r>
        <w:t xml:space="preserve">This action </w:t>
      </w:r>
      <w:proofErr w:type="gramStart"/>
      <w:r>
        <w:t>is defined</w:t>
      </w:r>
      <w:proofErr w:type="gramEnd"/>
      <w:r>
        <w:t xml:space="preserve"> below: </w:t>
      </w:r>
    </w:p>
    <w:p w14:paraId="103AAC67" w14:textId="77777777" w:rsidR="00270AE1" w:rsidRPr="009E72FB" w:rsidRDefault="00270AE1"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name: CI</w:t>
      </w:r>
    </w:p>
    <w:p w14:paraId="35F4AD35" w14:textId="77777777" w:rsidR="00270AE1" w:rsidRPr="009E72FB" w:rsidRDefault="00270AE1"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
    <w:p w14:paraId="06A5902A" w14:textId="77777777" w:rsidR="00270AE1" w:rsidRPr="009E72FB" w:rsidRDefault="00270AE1"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on:</w:t>
      </w:r>
    </w:p>
    <w:p w14:paraId="189860CB" w14:textId="77777777" w:rsidR="00270AE1" w:rsidRPr="009E72FB" w:rsidRDefault="00270AE1"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push:</w:t>
      </w:r>
    </w:p>
    <w:p w14:paraId="28C614CE" w14:textId="77777777" w:rsidR="00270AE1" w:rsidRPr="009E72FB" w:rsidRDefault="00270AE1"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branches</w:t>
      </w:r>
      <w:proofErr w:type="gramStart"/>
      <w:r w:rsidRPr="009E72FB">
        <w:rPr>
          <w:rFonts w:ascii="Courier New" w:hAnsi="Courier New" w:cs="Courier New"/>
        </w:rPr>
        <w:t>: [ ** ]</w:t>
      </w:r>
      <w:proofErr w:type="gramEnd"/>
    </w:p>
    <w:p w14:paraId="5218DA22" w14:textId="77777777" w:rsidR="00270AE1" w:rsidRPr="009E72FB" w:rsidRDefault="00270AE1"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
    <w:p w14:paraId="1E752624" w14:textId="77777777" w:rsidR="00270AE1" w:rsidRPr="009E72FB" w:rsidRDefault="00270AE1"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jobs:</w:t>
      </w:r>
    </w:p>
    <w:p w14:paraId="0F44FA1D" w14:textId="77777777" w:rsidR="00270AE1" w:rsidRPr="009E72FB" w:rsidRDefault="00270AE1"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build:</w:t>
      </w:r>
    </w:p>
    <w:p w14:paraId="643BE580" w14:textId="77777777" w:rsidR="00270AE1" w:rsidRPr="009E72FB" w:rsidRDefault="00270AE1"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runs-on: ubuntu-</w:t>
      </w:r>
      <w:proofErr w:type="gramStart"/>
      <w:r w:rsidRPr="009E72FB">
        <w:rPr>
          <w:rFonts w:ascii="Courier New" w:hAnsi="Courier New" w:cs="Courier New"/>
        </w:rPr>
        <w:t>latest</w:t>
      </w:r>
      <w:proofErr w:type="gramEnd"/>
    </w:p>
    <w:p w14:paraId="68E05DD4" w14:textId="77777777" w:rsidR="00270AE1" w:rsidRPr="009E72FB" w:rsidRDefault="00270AE1"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
    <w:p w14:paraId="027C714D" w14:textId="77777777" w:rsidR="00270AE1" w:rsidRPr="009E72FB" w:rsidRDefault="00270AE1"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xml:space="preserve">    </w:t>
      </w:r>
      <w:proofErr w:type="gramStart"/>
      <w:r w:rsidRPr="009E72FB">
        <w:rPr>
          <w:rFonts w:ascii="Courier New" w:hAnsi="Courier New" w:cs="Courier New"/>
        </w:rPr>
        <w:t>steps</w:t>
      </w:r>
      <w:proofErr w:type="gramEnd"/>
      <w:r w:rsidRPr="009E72FB">
        <w:rPr>
          <w:rFonts w:ascii="Courier New" w:hAnsi="Courier New" w:cs="Courier New"/>
        </w:rPr>
        <w:t>:</w:t>
      </w:r>
    </w:p>
    <w:p w14:paraId="7B133DEF" w14:textId="77777777" w:rsidR="00270AE1" w:rsidRPr="009E72FB" w:rsidRDefault="00270AE1"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 name: Checkout code</w:t>
      </w:r>
    </w:p>
    <w:p w14:paraId="2C3BE50D" w14:textId="77777777" w:rsidR="00270AE1" w:rsidRPr="009E72FB" w:rsidRDefault="00270AE1"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uses: actions/checkout@</w:t>
      </w:r>
      <w:proofErr w:type="gramStart"/>
      <w:r w:rsidRPr="009E72FB">
        <w:rPr>
          <w:rFonts w:ascii="Courier New" w:hAnsi="Courier New" w:cs="Courier New"/>
        </w:rPr>
        <w:t>v4</w:t>
      </w:r>
      <w:proofErr w:type="gramEnd"/>
    </w:p>
    <w:p w14:paraId="10CEEB6F" w14:textId="77777777" w:rsidR="00270AE1" w:rsidRPr="009E72FB" w:rsidRDefault="00270AE1"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
    <w:p w14:paraId="6D2AAE47" w14:textId="77777777" w:rsidR="00270AE1" w:rsidRPr="009E72FB" w:rsidRDefault="00270AE1"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 name: Set up Node.js</w:t>
      </w:r>
    </w:p>
    <w:p w14:paraId="196CD966" w14:textId="77777777" w:rsidR="00270AE1" w:rsidRPr="009E72FB" w:rsidRDefault="00270AE1"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uses: actions/setup-node@</w:t>
      </w:r>
      <w:proofErr w:type="gramStart"/>
      <w:r w:rsidRPr="009E72FB">
        <w:rPr>
          <w:rFonts w:ascii="Courier New" w:hAnsi="Courier New" w:cs="Courier New"/>
        </w:rPr>
        <w:t>v4</w:t>
      </w:r>
      <w:proofErr w:type="gramEnd"/>
    </w:p>
    <w:p w14:paraId="7FDCDE6A" w14:textId="77777777" w:rsidR="00270AE1" w:rsidRPr="009E72FB" w:rsidRDefault="00270AE1"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with:</w:t>
      </w:r>
    </w:p>
    <w:p w14:paraId="574D89D5" w14:textId="77777777" w:rsidR="00270AE1" w:rsidRPr="009E72FB" w:rsidRDefault="00270AE1"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node-version: '22'</w:t>
      </w:r>
    </w:p>
    <w:p w14:paraId="54AD9E00" w14:textId="77777777" w:rsidR="00270AE1" w:rsidRPr="009E72FB" w:rsidRDefault="00270AE1"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
    <w:p w14:paraId="239335E0" w14:textId="77777777" w:rsidR="00270AE1" w:rsidRPr="009E72FB" w:rsidRDefault="00270AE1"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xml:space="preserve">      - name: Install dependencies if </w:t>
      </w:r>
      <w:proofErr w:type="spellStart"/>
      <w:proofErr w:type="gramStart"/>
      <w:r w:rsidRPr="009E72FB">
        <w:rPr>
          <w:rFonts w:ascii="Courier New" w:hAnsi="Courier New" w:cs="Courier New"/>
        </w:rPr>
        <w:t>package.json</w:t>
      </w:r>
      <w:proofErr w:type="spellEnd"/>
      <w:proofErr w:type="gramEnd"/>
      <w:r w:rsidRPr="009E72FB">
        <w:rPr>
          <w:rFonts w:ascii="Courier New" w:hAnsi="Courier New" w:cs="Courier New"/>
        </w:rPr>
        <w:t xml:space="preserve"> exists</w:t>
      </w:r>
    </w:p>
    <w:p w14:paraId="61869DFA" w14:textId="77777777" w:rsidR="00270AE1" w:rsidRPr="009E72FB" w:rsidRDefault="00270AE1"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run: |</w:t>
      </w:r>
    </w:p>
    <w:p w14:paraId="0467643A" w14:textId="77777777" w:rsidR="00270AE1" w:rsidRPr="009E72FB" w:rsidRDefault="00270AE1"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xml:space="preserve">          if [ -f </w:t>
      </w:r>
      <w:proofErr w:type="spellStart"/>
      <w:proofErr w:type="gramStart"/>
      <w:r w:rsidRPr="009E72FB">
        <w:rPr>
          <w:rFonts w:ascii="Courier New" w:hAnsi="Courier New" w:cs="Courier New"/>
        </w:rPr>
        <w:t>package.json</w:t>
      </w:r>
      <w:proofErr w:type="spellEnd"/>
      <w:proofErr w:type="gramEnd"/>
      <w:r w:rsidRPr="009E72FB">
        <w:rPr>
          <w:rFonts w:ascii="Courier New" w:hAnsi="Courier New" w:cs="Courier New"/>
        </w:rPr>
        <w:t xml:space="preserve"> ]; then</w:t>
      </w:r>
    </w:p>
    <w:p w14:paraId="0D7CC7D6" w14:textId="77777777" w:rsidR="00270AE1" w:rsidRPr="009E72FB" w:rsidRDefault="00270AE1"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xml:space="preserve">            </w:t>
      </w:r>
      <w:proofErr w:type="spellStart"/>
      <w:r w:rsidRPr="009E72FB">
        <w:rPr>
          <w:rFonts w:ascii="Courier New" w:hAnsi="Courier New" w:cs="Courier New"/>
        </w:rPr>
        <w:t>npm</w:t>
      </w:r>
      <w:proofErr w:type="spellEnd"/>
      <w:r w:rsidRPr="009E72FB">
        <w:rPr>
          <w:rFonts w:ascii="Courier New" w:hAnsi="Courier New" w:cs="Courier New"/>
        </w:rPr>
        <w:t xml:space="preserve"> ci</w:t>
      </w:r>
    </w:p>
    <w:p w14:paraId="070B0A27" w14:textId="77777777" w:rsidR="00270AE1" w:rsidRPr="009E72FB" w:rsidRDefault="00270AE1"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fi</w:t>
      </w:r>
    </w:p>
    <w:p w14:paraId="4D91307E" w14:textId="77777777" w:rsidR="00270AE1" w:rsidRPr="009E72FB" w:rsidRDefault="00270AE1"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
    <w:p w14:paraId="55FE1FB3" w14:textId="77777777" w:rsidR="00270AE1" w:rsidRPr="009E72FB" w:rsidRDefault="00270AE1"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 name: Run tests</w:t>
      </w:r>
    </w:p>
    <w:p w14:paraId="1112EC46" w14:textId="77777777" w:rsidR="00270AE1" w:rsidRPr="009E72FB" w:rsidRDefault="00270AE1"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run: |</w:t>
      </w:r>
    </w:p>
    <w:p w14:paraId="1DFEEF88" w14:textId="77777777" w:rsidR="00270AE1" w:rsidRPr="009E72FB" w:rsidRDefault="00270AE1"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xml:space="preserve">          if [ -f </w:t>
      </w:r>
      <w:proofErr w:type="spellStart"/>
      <w:proofErr w:type="gramStart"/>
      <w:r w:rsidRPr="009E72FB">
        <w:rPr>
          <w:rFonts w:ascii="Courier New" w:hAnsi="Courier New" w:cs="Courier New"/>
        </w:rPr>
        <w:t>package.json</w:t>
      </w:r>
      <w:proofErr w:type="spellEnd"/>
      <w:proofErr w:type="gramEnd"/>
      <w:r w:rsidRPr="009E72FB">
        <w:rPr>
          <w:rFonts w:ascii="Courier New" w:hAnsi="Courier New" w:cs="Courier New"/>
        </w:rPr>
        <w:t xml:space="preserve"> ]; then</w:t>
      </w:r>
    </w:p>
    <w:p w14:paraId="5837ED6D" w14:textId="77777777" w:rsidR="00270AE1" w:rsidRPr="009E72FB" w:rsidRDefault="00270AE1"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xml:space="preserve">            </w:t>
      </w:r>
      <w:proofErr w:type="spellStart"/>
      <w:r w:rsidRPr="009E72FB">
        <w:rPr>
          <w:rFonts w:ascii="Courier New" w:hAnsi="Courier New" w:cs="Courier New"/>
        </w:rPr>
        <w:t>npm</w:t>
      </w:r>
      <w:proofErr w:type="spellEnd"/>
      <w:r w:rsidRPr="009E72FB">
        <w:rPr>
          <w:rFonts w:ascii="Courier New" w:hAnsi="Courier New" w:cs="Courier New"/>
        </w:rPr>
        <w:t xml:space="preserve"> test</w:t>
      </w:r>
    </w:p>
    <w:p w14:paraId="749C5133" w14:textId="77777777" w:rsidR="00270AE1" w:rsidRDefault="00270AE1" w:rsidP="00270AE1">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fi</w:t>
      </w:r>
    </w:p>
    <w:p w14:paraId="621C3F37" w14:textId="3DD48BF5" w:rsidR="00270AE1" w:rsidRDefault="00270AE1" w:rsidP="00270AE1">
      <w:r>
        <w:t xml:space="preserve">This action </w:t>
      </w:r>
      <w:proofErr w:type="gramStart"/>
      <w:r>
        <w:t>is applied</w:t>
      </w:r>
      <w:proofErr w:type="gramEnd"/>
      <w:r>
        <w:t xml:space="preserve"> on a push to any branch. This means the CI actions </w:t>
      </w:r>
      <w:proofErr w:type="gramStart"/>
      <w:r>
        <w:t>are performed</w:t>
      </w:r>
      <w:proofErr w:type="gramEnd"/>
      <w:r>
        <w:t xml:space="preserve"> for developer branches as well as the main branch</w:t>
      </w:r>
      <w:proofErr w:type="gramStart"/>
      <w:r>
        <w:t xml:space="preserve">.  </w:t>
      </w:r>
      <w:proofErr w:type="gramEnd"/>
      <w:r>
        <w:t xml:space="preserve">The action performs a checkout of the code from the GitHub repository, sets up Node.js version 22 on the runner, installs all needed dependencies for the application, then runs the test cases defined. </w:t>
      </w:r>
    </w:p>
    <w:p w14:paraId="47E48041" w14:textId="4847CFCE" w:rsidR="002E51DD" w:rsidRDefault="00270AE1" w:rsidP="002E51DD">
      <w:pPr>
        <w:pStyle w:val="NoSpacing"/>
      </w:pPr>
      <w:r>
        <w:t xml:space="preserve">The continuous deployment action applies only to pushes or pull requests </w:t>
      </w:r>
      <w:proofErr w:type="gramStart"/>
      <w:r>
        <w:t>are applied</w:t>
      </w:r>
      <w:proofErr w:type="gramEnd"/>
      <w:r>
        <w:t xml:space="preserve"> to the main branch</w:t>
      </w:r>
      <w:proofErr w:type="gramStart"/>
      <w:r>
        <w:t xml:space="preserve">. </w:t>
      </w:r>
      <w:r w:rsidR="002E51DD">
        <w:t xml:space="preserve"> </w:t>
      </w:r>
      <w:proofErr w:type="gramEnd"/>
      <w:r w:rsidR="002E51DD">
        <w:t xml:space="preserve">The content of the </w:t>
      </w:r>
      <w:r w:rsidR="0096453E">
        <w:t>GitHub</w:t>
      </w:r>
      <w:r w:rsidR="002E51DD">
        <w:t xml:space="preserve"> action for CD </w:t>
      </w:r>
      <w:proofErr w:type="gramStart"/>
      <w:r w:rsidR="002E51DD">
        <w:t>is shown</w:t>
      </w:r>
      <w:proofErr w:type="gramEnd"/>
      <w:r w:rsidR="002E51DD">
        <w:t xml:space="preserve"> below:</w:t>
      </w:r>
    </w:p>
    <w:p w14:paraId="0EE65D58" w14:textId="77777777" w:rsidR="002E51DD" w:rsidRDefault="002E51DD" w:rsidP="009E72FB">
      <w:pPr>
        <w:pStyle w:val="NoSpacing"/>
      </w:pPr>
    </w:p>
    <w:p w14:paraId="7BE31452" w14:textId="100FC425"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br/>
      </w:r>
      <w:r w:rsidRPr="009E72FB">
        <w:rPr>
          <w:rFonts w:ascii="Courier New" w:hAnsi="Courier New" w:cs="Courier New"/>
        </w:rPr>
        <w:t>name: CD</w:t>
      </w:r>
    </w:p>
    <w:p w14:paraId="518F8A05"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
    <w:p w14:paraId="0AAEC1F4"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on:</w:t>
      </w:r>
    </w:p>
    <w:p w14:paraId="6D5362D6"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push:</w:t>
      </w:r>
    </w:p>
    <w:p w14:paraId="3303AA99"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branches:</w:t>
      </w:r>
    </w:p>
    <w:p w14:paraId="2EB476FD"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 main</w:t>
      </w:r>
    </w:p>
    <w:p w14:paraId="5C45A5B8"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
    <w:p w14:paraId="76F36D91"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xml:space="preserve">  </w:t>
      </w:r>
      <w:proofErr w:type="spellStart"/>
      <w:r w:rsidRPr="009E72FB">
        <w:rPr>
          <w:rFonts w:ascii="Courier New" w:hAnsi="Courier New" w:cs="Courier New"/>
        </w:rPr>
        <w:t>pull_request</w:t>
      </w:r>
      <w:proofErr w:type="spellEnd"/>
      <w:r w:rsidRPr="009E72FB">
        <w:rPr>
          <w:rFonts w:ascii="Courier New" w:hAnsi="Courier New" w:cs="Courier New"/>
        </w:rPr>
        <w:t>:</w:t>
      </w:r>
    </w:p>
    <w:p w14:paraId="73BF38D3"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branches:</w:t>
      </w:r>
    </w:p>
    <w:p w14:paraId="09F3FF40"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 main</w:t>
      </w:r>
    </w:p>
    <w:p w14:paraId="7093F2D1"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types:</w:t>
      </w:r>
    </w:p>
    <w:p w14:paraId="76D74172"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 closed</w:t>
      </w:r>
    </w:p>
    <w:p w14:paraId="3AF6A6A1"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
    <w:p w14:paraId="23633DD7"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jobs:</w:t>
      </w:r>
    </w:p>
    <w:p w14:paraId="3148224B"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build-and-deploy:</w:t>
      </w:r>
    </w:p>
    <w:p w14:paraId="37587223"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xml:space="preserve">    if: </w:t>
      </w:r>
      <w:proofErr w:type="spellStart"/>
      <w:proofErr w:type="gramStart"/>
      <w:r w:rsidRPr="009E72FB">
        <w:rPr>
          <w:rFonts w:ascii="Courier New" w:hAnsi="Courier New" w:cs="Courier New"/>
        </w:rPr>
        <w:t>github.event</w:t>
      </w:r>
      <w:proofErr w:type="gramEnd"/>
      <w:r w:rsidRPr="009E72FB">
        <w:rPr>
          <w:rFonts w:ascii="Courier New" w:hAnsi="Courier New" w:cs="Courier New"/>
        </w:rPr>
        <w:t>.pull_</w:t>
      </w:r>
      <w:proofErr w:type="gramStart"/>
      <w:r w:rsidRPr="009E72FB">
        <w:rPr>
          <w:rFonts w:ascii="Courier New" w:hAnsi="Courier New" w:cs="Courier New"/>
        </w:rPr>
        <w:t>request.merged</w:t>
      </w:r>
      <w:proofErr w:type="spellEnd"/>
      <w:proofErr w:type="gramEnd"/>
      <w:r w:rsidRPr="009E72FB">
        <w:rPr>
          <w:rFonts w:ascii="Courier New" w:hAnsi="Courier New" w:cs="Courier New"/>
        </w:rPr>
        <w:t xml:space="preserve"> == true || </w:t>
      </w:r>
      <w:proofErr w:type="spellStart"/>
      <w:proofErr w:type="gramStart"/>
      <w:r w:rsidRPr="009E72FB">
        <w:rPr>
          <w:rFonts w:ascii="Courier New" w:hAnsi="Courier New" w:cs="Courier New"/>
        </w:rPr>
        <w:t>github.event</w:t>
      </w:r>
      <w:proofErr w:type="gramEnd"/>
      <w:r w:rsidRPr="009E72FB">
        <w:rPr>
          <w:rFonts w:ascii="Courier New" w:hAnsi="Courier New" w:cs="Courier New"/>
        </w:rPr>
        <w:t>_name</w:t>
      </w:r>
      <w:proofErr w:type="spellEnd"/>
      <w:r w:rsidRPr="009E72FB">
        <w:rPr>
          <w:rFonts w:ascii="Courier New" w:hAnsi="Courier New" w:cs="Courier New"/>
        </w:rPr>
        <w:t xml:space="preserve"> == 'push'</w:t>
      </w:r>
    </w:p>
    <w:p w14:paraId="571F68DA"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runs-on: ubuntu-</w:t>
      </w:r>
      <w:proofErr w:type="gramStart"/>
      <w:r w:rsidRPr="009E72FB">
        <w:rPr>
          <w:rFonts w:ascii="Courier New" w:hAnsi="Courier New" w:cs="Courier New"/>
        </w:rPr>
        <w:t>latest</w:t>
      </w:r>
      <w:proofErr w:type="gramEnd"/>
    </w:p>
    <w:p w14:paraId="6B065F9D"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xml:space="preserve">    </w:t>
      </w:r>
      <w:proofErr w:type="gramStart"/>
      <w:r w:rsidRPr="009E72FB">
        <w:rPr>
          <w:rFonts w:ascii="Courier New" w:hAnsi="Courier New" w:cs="Courier New"/>
        </w:rPr>
        <w:t>steps</w:t>
      </w:r>
      <w:proofErr w:type="gramEnd"/>
      <w:r w:rsidRPr="009E72FB">
        <w:rPr>
          <w:rFonts w:ascii="Courier New" w:hAnsi="Courier New" w:cs="Courier New"/>
        </w:rPr>
        <w:t>:</w:t>
      </w:r>
    </w:p>
    <w:p w14:paraId="6E8F03DE"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 name: Checkout source code</w:t>
      </w:r>
    </w:p>
    <w:p w14:paraId="7F9442F9"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uses: actions/checkout@</w:t>
      </w:r>
      <w:proofErr w:type="gramStart"/>
      <w:r w:rsidRPr="009E72FB">
        <w:rPr>
          <w:rFonts w:ascii="Courier New" w:hAnsi="Courier New" w:cs="Courier New"/>
        </w:rPr>
        <w:t>v4</w:t>
      </w:r>
      <w:proofErr w:type="gramEnd"/>
    </w:p>
    <w:p w14:paraId="75DA36E0"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xml:space="preserve">        with: </w:t>
      </w:r>
    </w:p>
    <w:p w14:paraId="4F782948"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xml:space="preserve">          fetch-depth: </w:t>
      </w:r>
      <w:proofErr w:type="gramStart"/>
      <w:r w:rsidRPr="009E72FB">
        <w:rPr>
          <w:rFonts w:ascii="Courier New" w:hAnsi="Courier New" w:cs="Courier New"/>
        </w:rPr>
        <w:t>0</w:t>
      </w:r>
      <w:proofErr w:type="gramEnd"/>
      <w:r w:rsidRPr="009E72FB">
        <w:rPr>
          <w:rFonts w:ascii="Courier New" w:hAnsi="Courier New" w:cs="Courier New"/>
        </w:rPr>
        <w:t xml:space="preserve">  </w:t>
      </w:r>
    </w:p>
    <w:p w14:paraId="4FD49D60"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
    <w:p w14:paraId="2AA64D22"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 name: Set up Node.js</w:t>
      </w:r>
    </w:p>
    <w:p w14:paraId="48E9E259"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uses: actions/setup-node@</w:t>
      </w:r>
      <w:proofErr w:type="gramStart"/>
      <w:r w:rsidRPr="009E72FB">
        <w:rPr>
          <w:rFonts w:ascii="Courier New" w:hAnsi="Courier New" w:cs="Courier New"/>
        </w:rPr>
        <w:t>v4</w:t>
      </w:r>
      <w:proofErr w:type="gramEnd"/>
    </w:p>
    <w:p w14:paraId="4F9D57BC"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with:</w:t>
      </w:r>
    </w:p>
    <w:p w14:paraId="623B943F" w14:textId="72C9B4C5"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node-version: '22'</w:t>
      </w:r>
    </w:p>
    <w:p w14:paraId="22B323A2"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
    <w:p w14:paraId="4D6AC329"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 name: Install dependencies</w:t>
      </w:r>
    </w:p>
    <w:p w14:paraId="13CDD669"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xml:space="preserve">        run: </w:t>
      </w:r>
      <w:proofErr w:type="spellStart"/>
      <w:r w:rsidRPr="009E72FB">
        <w:rPr>
          <w:rFonts w:ascii="Courier New" w:hAnsi="Courier New" w:cs="Courier New"/>
        </w:rPr>
        <w:t>npm</w:t>
      </w:r>
      <w:proofErr w:type="spellEnd"/>
      <w:r w:rsidRPr="009E72FB">
        <w:rPr>
          <w:rFonts w:ascii="Courier New" w:hAnsi="Courier New" w:cs="Courier New"/>
        </w:rPr>
        <w:t xml:space="preserve"> </w:t>
      </w:r>
      <w:proofErr w:type="gramStart"/>
      <w:r w:rsidRPr="009E72FB">
        <w:rPr>
          <w:rFonts w:ascii="Courier New" w:hAnsi="Courier New" w:cs="Courier New"/>
        </w:rPr>
        <w:t>install</w:t>
      </w:r>
      <w:proofErr w:type="gramEnd"/>
    </w:p>
    <w:p w14:paraId="5AA73DCE"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
    <w:p w14:paraId="5CFAE27F"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 name: Run tests</w:t>
      </w:r>
    </w:p>
    <w:p w14:paraId="1FD01A19"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xml:space="preserve">        run: </w:t>
      </w:r>
      <w:proofErr w:type="spellStart"/>
      <w:r w:rsidRPr="009E72FB">
        <w:rPr>
          <w:rFonts w:ascii="Courier New" w:hAnsi="Courier New" w:cs="Courier New"/>
        </w:rPr>
        <w:t>npm</w:t>
      </w:r>
      <w:proofErr w:type="spellEnd"/>
      <w:r w:rsidRPr="009E72FB">
        <w:rPr>
          <w:rFonts w:ascii="Courier New" w:hAnsi="Courier New" w:cs="Courier New"/>
        </w:rPr>
        <w:t xml:space="preserve"> </w:t>
      </w:r>
      <w:proofErr w:type="gramStart"/>
      <w:r w:rsidRPr="009E72FB">
        <w:rPr>
          <w:rFonts w:ascii="Courier New" w:hAnsi="Courier New" w:cs="Courier New"/>
        </w:rPr>
        <w:t>test</w:t>
      </w:r>
      <w:proofErr w:type="gramEnd"/>
      <w:r w:rsidRPr="009E72FB">
        <w:rPr>
          <w:rFonts w:ascii="Courier New" w:hAnsi="Courier New" w:cs="Courier New"/>
        </w:rPr>
        <w:t xml:space="preserve">  </w:t>
      </w:r>
    </w:p>
    <w:p w14:paraId="0D860382"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
    <w:p w14:paraId="69413E35"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 name: Deploy to Heroku</w:t>
      </w:r>
    </w:p>
    <w:p w14:paraId="06FC6900"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env:</w:t>
      </w:r>
    </w:p>
    <w:p w14:paraId="1C54CE23"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HEROKU_API_KEY: $</w:t>
      </w:r>
      <w:proofErr w:type="gramStart"/>
      <w:r w:rsidRPr="009E72FB">
        <w:rPr>
          <w:rFonts w:ascii="Courier New" w:hAnsi="Courier New" w:cs="Courier New"/>
        </w:rPr>
        <w:t xml:space="preserve">{{ </w:t>
      </w:r>
      <w:proofErr w:type="spellStart"/>
      <w:r w:rsidRPr="009E72FB">
        <w:rPr>
          <w:rFonts w:ascii="Courier New" w:hAnsi="Courier New" w:cs="Courier New"/>
        </w:rPr>
        <w:t>secrets</w:t>
      </w:r>
      <w:proofErr w:type="gramEnd"/>
      <w:r w:rsidRPr="009E72FB">
        <w:rPr>
          <w:rFonts w:ascii="Courier New" w:hAnsi="Courier New" w:cs="Courier New"/>
        </w:rPr>
        <w:t>.HEROKU_API_</w:t>
      </w:r>
      <w:proofErr w:type="gramStart"/>
      <w:r w:rsidRPr="009E72FB">
        <w:rPr>
          <w:rFonts w:ascii="Courier New" w:hAnsi="Courier New" w:cs="Courier New"/>
        </w:rPr>
        <w:t>KEY</w:t>
      </w:r>
      <w:proofErr w:type="spellEnd"/>
      <w:r w:rsidRPr="009E72FB">
        <w:rPr>
          <w:rFonts w:ascii="Courier New" w:hAnsi="Courier New" w:cs="Courier New"/>
        </w:rPr>
        <w:t xml:space="preserve"> }</w:t>
      </w:r>
      <w:proofErr w:type="gramEnd"/>
      <w:r w:rsidRPr="009E72FB">
        <w:rPr>
          <w:rFonts w:ascii="Courier New" w:hAnsi="Courier New" w:cs="Courier New"/>
        </w:rPr>
        <w:t>}</w:t>
      </w:r>
    </w:p>
    <w:p w14:paraId="7C74E3D6"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run: |</w:t>
      </w:r>
    </w:p>
    <w:p w14:paraId="2B5581C1"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xml:space="preserve">          curl https://cli-assets.heroku.com/install.sh | </w:t>
      </w:r>
      <w:proofErr w:type="spellStart"/>
      <w:proofErr w:type="gramStart"/>
      <w:r w:rsidRPr="009E72FB">
        <w:rPr>
          <w:rFonts w:ascii="Courier New" w:hAnsi="Courier New" w:cs="Courier New"/>
        </w:rPr>
        <w:t>sh</w:t>
      </w:r>
      <w:proofErr w:type="spellEnd"/>
      <w:proofErr w:type="gramEnd"/>
    </w:p>
    <w:p w14:paraId="0A5F8A14"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xml:space="preserve">          </w:t>
      </w:r>
      <w:proofErr w:type="spellStart"/>
      <w:r w:rsidRPr="009E72FB">
        <w:rPr>
          <w:rFonts w:ascii="Courier New" w:hAnsi="Courier New" w:cs="Courier New"/>
        </w:rPr>
        <w:t>heroku</w:t>
      </w:r>
      <w:proofErr w:type="spellEnd"/>
      <w:r w:rsidRPr="009E72FB">
        <w:rPr>
          <w:rFonts w:ascii="Courier New" w:hAnsi="Courier New" w:cs="Courier New"/>
        </w:rPr>
        <w:t xml:space="preserve"> </w:t>
      </w:r>
      <w:proofErr w:type="spellStart"/>
      <w:proofErr w:type="gramStart"/>
      <w:r w:rsidRPr="009E72FB">
        <w:rPr>
          <w:rFonts w:ascii="Courier New" w:hAnsi="Courier New" w:cs="Courier New"/>
        </w:rPr>
        <w:t>auth:token</w:t>
      </w:r>
      <w:proofErr w:type="spellEnd"/>
      <w:proofErr w:type="gramEnd"/>
    </w:p>
    <w:p w14:paraId="0E40E741" w14:textId="77777777" w:rsidR="002E51DD" w:rsidRPr="009E72FB" w:rsidRDefault="002E51DD" w:rsidP="009E72FB">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xml:space="preserve">          </w:t>
      </w:r>
      <w:proofErr w:type="spellStart"/>
      <w:r w:rsidRPr="009E72FB">
        <w:rPr>
          <w:rFonts w:ascii="Courier New" w:hAnsi="Courier New" w:cs="Courier New"/>
        </w:rPr>
        <w:t>heroku</w:t>
      </w:r>
      <w:proofErr w:type="spellEnd"/>
      <w:r w:rsidRPr="009E72FB">
        <w:rPr>
          <w:rFonts w:ascii="Courier New" w:hAnsi="Courier New" w:cs="Courier New"/>
        </w:rPr>
        <w:t xml:space="preserve"> </w:t>
      </w:r>
      <w:proofErr w:type="spellStart"/>
      <w:proofErr w:type="gramStart"/>
      <w:r w:rsidRPr="009E72FB">
        <w:rPr>
          <w:rFonts w:ascii="Courier New" w:hAnsi="Courier New" w:cs="Courier New"/>
        </w:rPr>
        <w:t>git:remote</w:t>
      </w:r>
      <w:proofErr w:type="spellEnd"/>
      <w:proofErr w:type="gramEnd"/>
      <w:r w:rsidRPr="009E72FB">
        <w:rPr>
          <w:rFonts w:ascii="Courier New" w:hAnsi="Courier New" w:cs="Courier New"/>
        </w:rPr>
        <w:t xml:space="preserve"> -a $</w:t>
      </w:r>
      <w:proofErr w:type="gramStart"/>
      <w:r w:rsidRPr="009E72FB">
        <w:rPr>
          <w:rFonts w:ascii="Courier New" w:hAnsi="Courier New" w:cs="Courier New"/>
        </w:rPr>
        <w:t xml:space="preserve">{{ </w:t>
      </w:r>
      <w:proofErr w:type="spellStart"/>
      <w:r w:rsidRPr="009E72FB">
        <w:rPr>
          <w:rFonts w:ascii="Courier New" w:hAnsi="Courier New" w:cs="Courier New"/>
        </w:rPr>
        <w:t>secrets</w:t>
      </w:r>
      <w:proofErr w:type="gramEnd"/>
      <w:r w:rsidRPr="009E72FB">
        <w:rPr>
          <w:rFonts w:ascii="Courier New" w:hAnsi="Courier New" w:cs="Courier New"/>
        </w:rPr>
        <w:t>.HEROKU_APP_</w:t>
      </w:r>
      <w:proofErr w:type="gramStart"/>
      <w:r w:rsidRPr="009E72FB">
        <w:rPr>
          <w:rFonts w:ascii="Courier New" w:hAnsi="Courier New" w:cs="Courier New"/>
        </w:rPr>
        <w:t>NAME</w:t>
      </w:r>
      <w:proofErr w:type="spellEnd"/>
      <w:r w:rsidRPr="009E72FB">
        <w:rPr>
          <w:rFonts w:ascii="Courier New" w:hAnsi="Courier New" w:cs="Courier New"/>
        </w:rPr>
        <w:t xml:space="preserve"> }</w:t>
      </w:r>
      <w:proofErr w:type="gramEnd"/>
      <w:r w:rsidRPr="009E72FB">
        <w:rPr>
          <w:rFonts w:ascii="Courier New" w:hAnsi="Courier New" w:cs="Courier New"/>
        </w:rPr>
        <w:t>}</w:t>
      </w:r>
    </w:p>
    <w:p w14:paraId="6AF44EC0" w14:textId="50EB9C12" w:rsidR="002E51DD" w:rsidRDefault="002E51DD" w:rsidP="002E51DD">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9E72FB">
        <w:rPr>
          <w:rFonts w:ascii="Courier New" w:hAnsi="Courier New" w:cs="Courier New"/>
        </w:rPr>
        <w:t xml:space="preserve">          git push </w:t>
      </w:r>
      <w:proofErr w:type="gramStart"/>
      <w:r w:rsidRPr="009E72FB">
        <w:rPr>
          <w:rFonts w:ascii="Courier New" w:hAnsi="Courier New" w:cs="Courier New"/>
        </w:rPr>
        <w:t xml:space="preserve">https://heroku:${{ </w:t>
      </w:r>
      <w:proofErr w:type="spellStart"/>
      <w:r w:rsidRPr="009E72FB">
        <w:rPr>
          <w:rFonts w:ascii="Courier New" w:hAnsi="Courier New" w:cs="Courier New"/>
        </w:rPr>
        <w:t>secrets</w:t>
      </w:r>
      <w:proofErr w:type="gramEnd"/>
      <w:r w:rsidRPr="009E72FB">
        <w:rPr>
          <w:rFonts w:ascii="Courier New" w:hAnsi="Courier New" w:cs="Courier New"/>
        </w:rPr>
        <w:t>.HEROKU_API_KEY</w:t>
      </w:r>
      <w:proofErr w:type="spellEnd"/>
      <w:r w:rsidRPr="009E72FB">
        <w:rPr>
          <w:rFonts w:ascii="Courier New" w:hAnsi="Courier New" w:cs="Courier New"/>
        </w:rPr>
        <w:t xml:space="preserve"> }}@git.heroku.com/$</w:t>
      </w:r>
      <w:proofErr w:type="gramStart"/>
      <w:r w:rsidRPr="009E72FB">
        <w:rPr>
          <w:rFonts w:ascii="Courier New" w:hAnsi="Courier New" w:cs="Courier New"/>
        </w:rPr>
        <w:t xml:space="preserve">{{ </w:t>
      </w:r>
      <w:proofErr w:type="spellStart"/>
      <w:r w:rsidRPr="009E72FB">
        <w:rPr>
          <w:rFonts w:ascii="Courier New" w:hAnsi="Courier New" w:cs="Courier New"/>
        </w:rPr>
        <w:t>secrets</w:t>
      </w:r>
      <w:proofErr w:type="gramEnd"/>
      <w:r w:rsidRPr="009E72FB">
        <w:rPr>
          <w:rFonts w:ascii="Courier New" w:hAnsi="Courier New" w:cs="Courier New"/>
        </w:rPr>
        <w:t>.HEROKU_APP_</w:t>
      </w:r>
      <w:proofErr w:type="gramStart"/>
      <w:r w:rsidRPr="009E72FB">
        <w:rPr>
          <w:rFonts w:ascii="Courier New" w:hAnsi="Courier New" w:cs="Courier New"/>
        </w:rPr>
        <w:t>NAME</w:t>
      </w:r>
      <w:proofErr w:type="spellEnd"/>
      <w:r w:rsidRPr="009E72FB">
        <w:rPr>
          <w:rFonts w:ascii="Courier New" w:hAnsi="Courier New" w:cs="Courier New"/>
        </w:rPr>
        <w:t xml:space="preserve"> }}.git</w:t>
      </w:r>
      <w:proofErr w:type="gramEnd"/>
      <w:r w:rsidRPr="009E72FB">
        <w:rPr>
          <w:rFonts w:ascii="Courier New" w:hAnsi="Courier New" w:cs="Courier New"/>
        </w:rPr>
        <w:t xml:space="preserve"> </w:t>
      </w:r>
      <w:proofErr w:type="spellStart"/>
      <w:proofErr w:type="gramStart"/>
      <w:r w:rsidRPr="009E72FB">
        <w:rPr>
          <w:rFonts w:ascii="Courier New" w:hAnsi="Courier New" w:cs="Courier New"/>
        </w:rPr>
        <w:t>HEAD:refs</w:t>
      </w:r>
      <w:proofErr w:type="spellEnd"/>
      <w:proofErr w:type="gramEnd"/>
      <w:r w:rsidRPr="009E72FB">
        <w:rPr>
          <w:rFonts w:ascii="Courier New" w:hAnsi="Courier New" w:cs="Courier New"/>
        </w:rPr>
        <w:t xml:space="preserve">/heads/main </w:t>
      </w:r>
      <w:r>
        <w:rPr>
          <w:rFonts w:ascii="Courier New" w:hAnsi="Courier New" w:cs="Courier New"/>
        </w:rPr>
        <w:t>–</w:t>
      </w:r>
      <w:proofErr w:type="gramStart"/>
      <w:r w:rsidRPr="009E72FB">
        <w:rPr>
          <w:rFonts w:ascii="Courier New" w:hAnsi="Courier New" w:cs="Courier New"/>
        </w:rPr>
        <w:t>force</w:t>
      </w:r>
      <w:proofErr w:type="gramEnd"/>
    </w:p>
    <w:p w14:paraId="4343CC84" w14:textId="77777777" w:rsidR="002E51DD" w:rsidRDefault="002E51DD" w:rsidP="002E51DD"/>
    <w:p w14:paraId="36264AC8" w14:textId="67F42D3F" w:rsidR="002E51DD" w:rsidRDefault="002E51DD" w:rsidP="002E51DD">
      <w:r>
        <w:t xml:space="preserve">This action has </w:t>
      </w:r>
      <w:proofErr w:type="gramStart"/>
      <w:r>
        <w:t>several</w:t>
      </w:r>
      <w:proofErr w:type="gramEnd"/>
      <w:r>
        <w:t xml:space="preserve"> key definitions:</w:t>
      </w:r>
    </w:p>
    <w:p w14:paraId="316F613C" w14:textId="1C483217" w:rsidR="002E51DD" w:rsidRDefault="002E51DD" w:rsidP="002E51DD">
      <w:pPr>
        <w:pStyle w:val="ListParagraph"/>
        <w:numPr>
          <w:ilvl w:val="0"/>
          <w:numId w:val="2"/>
        </w:numPr>
      </w:pPr>
      <w:r>
        <w:t xml:space="preserve">The “ON” block indicates this action </w:t>
      </w:r>
      <w:proofErr w:type="gramStart"/>
      <w:r>
        <w:t>is executed</w:t>
      </w:r>
      <w:proofErr w:type="gramEnd"/>
      <w:r>
        <w:t xml:space="preserve"> whenever a successful push to the “main” branch OR a merge of a closed pull request </w:t>
      </w:r>
      <w:proofErr w:type="gramStart"/>
      <w:r>
        <w:t>is performed</w:t>
      </w:r>
      <w:proofErr w:type="gramEnd"/>
      <w:r>
        <w:t xml:space="preserve"> to the main branch</w:t>
      </w:r>
      <w:proofErr w:type="gramStart"/>
      <w:r>
        <w:t xml:space="preserve">.  </w:t>
      </w:r>
      <w:proofErr w:type="gramEnd"/>
      <w:r>
        <w:t xml:space="preserve">These actions </w:t>
      </w:r>
      <w:proofErr w:type="gramStart"/>
      <w:r>
        <w:t>generally indicate</w:t>
      </w:r>
      <w:proofErr w:type="gramEnd"/>
      <w:r>
        <w:t xml:space="preserve"> that </w:t>
      </w:r>
      <w:proofErr w:type="gramStart"/>
      <w:r>
        <w:t>production</w:t>
      </w:r>
      <w:proofErr w:type="gramEnd"/>
      <w:r>
        <w:t xml:space="preserve">-level code has </w:t>
      </w:r>
      <w:proofErr w:type="gramStart"/>
      <w:r>
        <w:t>been pushed</w:t>
      </w:r>
      <w:proofErr w:type="gramEnd"/>
      <w:r>
        <w:t xml:space="preserve"> to the main branch and needs to </w:t>
      </w:r>
      <w:proofErr w:type="gramStart"/>
      <w:r>
        <w:t>be deployed</w:t>
      </w:r>
      <w:proofErr w:type="gramEnd"/>
      <w:r>
        <w:t xml:space="preserve">. The condition “types: closed” </w:t>
      </w:r>
      <w:proofErr w:type="gramStart"/>
      <w:r>
        <w:t>is required</w:t>
      </w:r>
      <w:proofErr w:type="gramEnd"/>
      <w:r>
        <w:t xml:space="preserve"> to prevent the action of creating a PR from running the action. </w:t>
      </w:r>
    </w:p>
    <w:p w14:paraId="7E6C7CCE" w14:textId="2E841158" w:rsidR="002E51DD" w:rsidRDefault="002E51DD" w:rsidP="002E51DD">
      <w:pPr>
        <w:pStyle w:val="ListParagraph"/>
        <w:numPr>
          <w:ilvl w:val="0"/>
          <w:numId w:val="2"/>
        </w:numPr>
      </w:pPr>
      <w:r>
        <w:t xml:space="preserve">Additionally, the “if” condition further checks that the </w:t>
      </w:r>
      <w:r w:rsidR="007D33DB">
        <w:t>repository is in the correct state to run the CD action</w:t>
      </w:r>
      <w:proofErr w:type="gramStart"/>
      <w:r w:rsidR="007D33DB">
        <w:t xml:space="preserve">.  </w:t>
      </w:r>
      <w:proofErr w:type="gramEnd"/>
      <w:r w:rsidR="007D33DB">
        <w:t xml:space="preserve">That is, the main branch has successfully </w:t>
      </w:r>
      <w:proofErr w:type="gramStart"/>
      <w:r w:rsidR="007D33DB">
        <w:t>been pushed</w:t>
      </w:r>
      <w:proofErr w:type="gramEnd"/>
      <w:r w:rsidR="007D33DB">
        <w:t xml:space="preserve"> OR a closed PR has been merged</w:t>
      </w:r>
      <w:proofErr w:type="gramStart"/>
      <w:r w:rsidR="007D33DB">
        <w:t xml:space="preserve">.  </w:t>
      </w:r>
      <w:proofErr w:type="gramEnd"/>
      <w:r w:rsidR="007D33DB">
        <w:t xml:space="preserve">This test </w:t>
      </w:r>
      <w:proofErr w:type="gramStart"/>
      <w:r w:rsidR="007D33DB">
        <w:t>is needed</w:t>
      </w:r>
      <w:proofErr w:type="gramEnd"/>
      <w:r w:rsidR="007D33DB">
        <w:t xml:space="preserve"> to keep the CD action from running if the PR were simply to be closed</w:t>
      </w:r>
      <w:proofErr w:type="gramStart"/>
      <w:r w:rsidR="007D33DB">
        <w:t xml:space="preserve">.  </w:t>
      </w:r>
      <w:proofErr w:type="gramEnd"/>
      <w:r w:rsidR="007D33DB">
        <w:t xml:space="preserve">Without this test, creating and then closing a PR on the main branch would have triggered the action. </w:t>
      </w:r>
    </w:p>
    <w:p w14:paraId="63979D73" w14:textId="00C1BEE6" w:rsidR="007D33DB" w:rsidRDefault="007D33DB" w:rsidP="002E51DD">
      <w:pPr>
        <w:pStyle w:val="ListParagraph"/>
        <w:numPr>
          <w:ilvl w:val="0"/>
          <w:numId w:val="2"/>
        </w:numPr>
      </w:pPr>
      <w:r>
        <w:t>This action also performs a checkout of the source code from the git repo, with the additional specification of “depth: 0”</w:t>
      </w:r>
      <w:proofErr w:type="gramStart"/>
      <w:r>
        <w:t xml:space="preserve">.  </w:t>
      </w:r>
      <w:proofErr w:type="gramEnd"/>
      <w:r>
        <w:t xml:space="preserve">Depth of </w:t>
      </w:r>
      <w:proofErr w:type="gramStart"/>
      <w:r>
        <w:t>0</w:t>
      </w:r>
      <w:proofErr w:type="gramEnd"/>
      <w:r>
        <w:t xml:space="preserve"> indicates to GitHub to </w:t>
      </w:r>
      <w:proofErr w:type="gramStart"/>
      <w:r>
        <w:t>checkout</w:t>
      </w:r>
      <w:proofErr w:type="gramEnd"/>
      <w:r>
        <w:t xml:space="preserve"> the entire revision history of the repository not a shallow copy</w:t>
      </w:r>
      <w:proofErr w:type="gramStart"/>
      <w:r>
        <w:t xml:space="preserve">.  </w:t>
      </w:r>
      <w:proofErr w:type="gramEnd"/>
      <w:r>
        <w:t>The default is “depth: 1” which is just the latest history</w:t>
      </w:r>
      <w:proofErr w:type="gramStart"/>
      <w:r>
        <w:t xml:space="preserve">.  </w:t>
      </w:r>
      <w:proofErr w:type="gramEnd"/>
      <w:r>
        <w:t xml:space="preserve">Heroku will not accept a deployment without the full history included, so “depth: 0” </w:t>
      </w:r>
      <w:proofErr w:type="gramStart"/>
      <w:r>
        <w:t>is required</w:t>
      </w:r>
      <w:proofErr w:type="gramEnd"/>
      <w:r>
        <w:t xml:space="preserve">. </w:t>
      </w:r>
    </w:p>
    <w:p w14:paraId="0B72E505" w14:textId="7772905A" w:rsidR="007D33DB" w:rsidRDefault="007D33DB" w:rsidP="002E51DD">
      <w:pPr>
        <w:pStyle w:val="ListParagraph"/>
        <w:numPr>
          <w:ilvl w:val="0"/>
          <w:numId w:val="2"/>
        </w:numPr>
      </w:pPr>
      <w:r>
        <w:t xml:space="preserve">This action uses GitHub secrets to connect to Heroku and to deploy the application. These include the API Key and application name. The use of secrets keeps these values secured. </w:t>
      </w:r>
    </w:p>
    <w:p w14:paraId="27651391" w14:textId="77777777" w:rsidR="007D33DB" w:rsidRDefault="007D33DB" w:rsidP="007D33DB"/>
    <w:p w14:paraId="0332130A" w14:textId="4B746325" w:rsidR="009F2A01" w:rsidRPr="009A2056" w:rsidRDefault="007D33DB" w:rsidP="007D33DB">
      <w:r>
        <w:t xml:space="preserve">To access the application on Heroku, launch the following URL in a browser: </w:t>
      </w:r>
      <w:r>
        <w:br/>
      </w:r>
      <w:hyperlink r:id="rId22" w:history="1">
        <w:r w:rsidRPr="00256391">
          <w:rPr>
            <w:rStyle w:val="Hyperlink"/>
          </w:rPr>
          <w:t>https://hidden-wave-57588-cb129b54c25c.herokuapp.com/</w:t>
        </w:r>
      </w:hyperlink>
      <w:r>
        <w:br/>
      </w:r>
    </w:p>
    <w:sectPr w:rsidR="009F2A01" w:rsidRPr="009A2056" w:rsidSect="009E72FB">
      <w:headerReference w:type="default" r:id="rId23"/>
      <w:footerReference w:type="default" r:id="rId24"/>
      <w:headerReference w:type="first" r:id="rId25"/>
      <w:footerReference w:type="first" r:id="rId2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DDB90" w14:textId="77777777" w:rsidR="006A6EF1" w:rsidRDefault="006A6EF1">
      <w:pPr>
        <w:spacing w:line="240" w:lineRule="auto"/>
      </w:pPr>
      <w:r>
        <w:separator/>
      </w:r>
    </w:p>
  </w:endnote>
  <w:endnote w:type="continuationSeparator" w:id="0">
    <w:p w14:paraId="089D5594" w14:textId="77777777" w:rsidR="006A6EF1" w:rsidRDefault="006A6EF1">
      <w:pPr>
        <w:spacing w:line="240" w:lineRule="auto"/>
      </w:pPr>
      <w:r>
        <w:continuationSeparator/>
      </w:r>
    </w:p>
  </w:endnote>
  <w:endnote w:type="continuationNotice" w:id="1">
    <w:p w14:paraId="78CFC8F2" w14:textId="77777777" w:rsidR="006A6EF1" w:rsidRDefault="006A6EF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5EAE3CEE" w14:textId="77777777" w:rsidTr="733B038C">
      <w:tc>
        <w:tcPr>
          <w:tcW w:w="3120" w:type="dxa"/>
        </w:tcPr>
        <w:p w14:paraId="3F059CF2" w14:textId="77777777" w:rsidR="733B038C" w:rsidRDefault="733B038C" w:rsidP="733B038C">
          <w:pPr>
            <w:pStyle w:val="Header"/>
            <w:ind w:left="-115"/>
          </w:pPr>
        </w:p>
      </w:tc>
      <w:tc>
        <w:tcPr>
          <w:tcW w:w="3120" w:type="dxa"/>
        </w:tcPr>
        <w:p w14:paraId="5562BA51" w14:textId="77777777" w:rsidR="733B038C" w:rsidRDefault="733B038C" w:rsidP="733B038C">
          <w:pPr>
            <w:pStyle w:val="Header"/>
            <w:jc w:val="center"/>
          </w:pPr>
        </w:p>
      </w:tc>
      <w:tc>
        <w:tcPr>
          <w:tcW w:w="3120" w:type="dxa"/>
        </w:tcPr>
        <w:p w14:paraId="47929D6D" w14:textId="77777777" w:rsidR="733B038C" w:rsidRDefault="733B038C" w:rsidP="733B038C">
          <w:pPr>
            <w:pStyle w:val="Header"/>
            <w:ind w:right="-115"/>
            <w:jc w:val="right"/>
          </w:pPr>
        </w:p>
      </w:tc>
    </w:tr>
  </w:tbl>
  <w:p w14:paraId="5D646A99"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034273B7" w14:textId="77777777" w:rsidTr="733B038C">
      <w:tc>
        <w:tcPr>
          <w:tcW w:w="3120" w:type="dxa"/>
        </w:tcPr>
        <w:p w14:paraId="73064FE3" w14:textId="77777777" w:rsidR="733B038C" w:rsidRDefault="733B038C" w:rsidP="733B038C">
          <w:pPr>
            <w:pStyle w:val="Header"/>
            <w:ind w:left="-115"/>
          </w:pPr>
        </w:p>
      </w:tc>
      <w:tc>
        <w:tcPr>
          <w:tcW w:w="3120" w:type="dxa"/>
        </w:tcPr>
        <w:p w14:paraId="54339D24" w14:textId="77777777" w:rsidR="733B038C" w:rsidRDefault="733B038C" w:rsidP="733B038C">
          <w:pPr>
            <w:pStyle w:val="Header"/>
            <w:jc w:val="center"/>
          </w:pPr>
        </w:p>
      </w:tc>
      <w:tc>
        <w:tcPr>
          <w:tcW w:w="3120" w:type="dxa"/>
        </w:tcPr>
        <w:p w14:paraId="5B205AA6" w14:textId="77777777" w:rsidR="733B038C" w:rsidRDefault="733B038C" w:rsidP="733B038C">
          <w:pPr>
            <w:pStyle w:val="Header"/>
            <w:ind w:right="-115"/>
            <w:jc w:val="right"/>
          </w:pPr>
        </w:p>
      </w:tc>
    </w:tr>
  </w:tbl>
  <w:p w14:paraId="275DEC0E"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5172F" w14:textId="77777777" w:rsidR="006A6EF1" w:rsidRDefault="006A6EF1">
      <w:pPr>
        <w:spacing w:line="240" w:lineRule="auto"/>
      </w:pPr>
      <w:r>
        <w:separator/>
      </w:r>
    </w:p>
  </w:footnote>
  <w:footnote w:type="continuationSeparator" w:id="0">
    <w:p w14:paraId="5B80B205" w14:textId="77777777" w:rsidR="006A6EF1" w:rsidRDefault="006A6EF1">
      <w:pPr>
        <w:spacing w:line="240" w:lineRule="auto"/>
      </w:pPr>
      <w:r>
        <w:continuationSeparator/>
      </w:r>
    </w:p>
  </w:footnote>
  <w:footnote w:type="continuationNotice" w:id="1">
    <w:p w14:paraId="210DF575" w14:textId="77777777" w:rsidR="006A6EF1" w:rsidRDefault="006A6EF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904DBE" w14:paraId="33F04B2C" w14:textId="77777777" w:rsidTr="008830C9">
      <w:tc>
        <w:tcPr>
          <w:tcW w:w="3120" w:type="dxa"/>
        </w:tcPr>
        <w:p w14:paraId="16D345E6" w14:textId="347392B0" w:rsidR="00604652" w:rsidRDefault="00A679EE" w:rsidP="00604652">
          <w:pPr>
            <w:pStyle w:val="Header"/>
          </w:pPr>
          <w:r>
            <w:t xml:space="preserve">ACS5423 Project – Phase </w:t>
          </w:r>
          <w:r w:rsidR="004078E7">
            <w:t>2</w:t>
          </w:r>
        </w:p>
      </w:tc>
      <w:tc>
        <w:tcPr>
          <w:tcW w:w="3120" w:type="dxa"/>
        </w:tcPr>
        <w:p w14:paraId="422D4300" w14:textId="77777777" w:rsidR="00904DBE" w:rsidRDefault="00904DBE" w:rsidP="00904DBE">
          <w:pPr>
            <w:pStyle w:val="Header"/>
            <w:jc w:val="center"/>
          </w:pPr>
        </w:p>
      </w:tc>
      <w:tc>
        <w:tcPr>
          <w:tcW w:w="3120" w:type="dxa"/>
        </w:tcPr>
        <w:p w14:paraId="5D70300D"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2480B8C5"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63BE9473" w14:textId="77777777" w:rsidTr="00FD478C">
      <w:tc>
        <w:tcPr>
          <w:tcW w:w="3120" w:type="dxa"/>
        </w:tcPr>
        <w:p w14:paraId="55DEA1F4" w14:textId="659F1D57" w:rsidR="00A679EE" w:rsidRPr="00FD478C" w:rsidRDefault="00A679EE" w:rsidP="00FD478C">
          <w:pPr>
            <w:pStyle w:val="Header"/>
          </w:pPr>
          <w:r>
            <w:t xml:space="preserve">ACS5423 Project – Phase </w:t>
          </w:r>
          <w:r w:rsidR="00797724">
            <w:t>2</w:t>
          </w:r>
        </w:p>
      </w:tc>
      <w:tc>
        <w:tcPr>
          <w:tcW w:w="3120" w:type="dxa"/>
        </w:tcPr>
        <w:p w14:paraId="58F7EC46" w14:textId="77777777" w:rsidR="733B038C" w:rsidRDefault="733B038C" w:rsidP="733B038C">
          <w:pPr>
            <w:pStyle w:val="Header"/>
            <w:jc w:val="center"/>
          </w:pPr>
        </w:p>
      </w:tc>
      <w:tc>
        <w:tcPr>
          <w:tcW w:w="3120" w:type="dxa"/>
        </w:tcPr>
        <w:p w14:paraId="3A302314" w14:textId="77777777" w:rsidR="733B038C" w:rsidRDefault="733B038C" w:rsidP="733B038C">
          <w:pPr>
            <w:pStyle w:val="Header"/>
            <w:ind w:right="-115"/>
            <w:jc w:val="right"/>
          </w:pPr>
        </w:p>
      </w:tc>
    </w:tr>
  </w:tbl>
  <w:p w14:paraId="2151E5FB"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F70C2"/>
    <w:multiLevelType w:val="hybridMultilevel"/>
    <w:tmpl w:val="C7186B96"/>
    <w:lvl w:ilvl="0" w:tplc="39FE38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6365278"/>
    <w:multiLevelType w:val="hybridMultilevel"/>
    <w:tmpl w:val="22A80186"/>
    <w:lvl w:ilvl="0" w:tplc="2968FA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68422762">
    <w:abstractNumId w:val="1"/>
  </w:num>
  <w:num w:numId="2" w16cid:durableId="591360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en-US"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EE"/>
    <w:rsid w:val="0003492A"/>
    <w:rsid w:val="00051350"/>
    <w:rsid w:val="0005779C"/>
    <w:rsid w:val="000A4A0F"/>
    <w:rsid w:val="001165DF"/>
    <w:rsid w:val="00270AE1"/>
    <w:rsid w:val="00291783"/>
    <w:rsid w:val="002C3BE4"/>
    <w:rsid w:val="002E51DD"/>
    <w:rsid w:val="002F7E04"/>
    <w:rsid w:val="00371BD9"/>
    <w:rsid w:val="003E0EDE"/>
    <w:rsid w:val="004078E7"/>
    <w:rsid w:val="0042207D"/>
    <w:rsid w:val="00443277"/>
    <w:rsid w:val="00446B13"/>
    <w:rsid w:val="004937B5"/>
    <w:rsid w:val="004C683E"/>
    <w:rsid w:val="00500997"/>
    <w:rsid w:val="00530EF3"/>
    <w:rsid w:val="005936DA"/>
    <w:rsid w:val="005F1B94"/>
    <w:rsid w:val="00604652"/>
    <w:rsid w:val="006376AE"/>
    <w:rsid w:val="006A6EF1"/>
    <w:rsid w:val="006C101C"/>
    <w:rsid w:val="006F4709"/>
    <w:rsid w:val="00702B81"/>
    <w:rsid w:val="00727711"/>
    <w:rsid w:val="0074264E"/>
    <w:rsid w:val="00796468"/>
    <w:rsid w:val="00797724"/>
    <w:rsid w:val="007A569C"/>
    <w:rsid w:val="007C445A"/>
    <w:rsid w:val="007D33DB"/>
    <w:rsid w:val="007D4A2B"/>
    <w:rsid w:val="007E2D6A"/>
    <w:rsid w:val="008078FA"/>
    <w:rsid w:val="00822BF5"/>
    <w:rsid w:val="00823731"/>
    <w:rsid w:val="00865FB9"/>
    <w:rsid w:val="008F1B3F"/>
    <w:rsid w:val="00904DBE"/>
    <w:rsid w:val="0096453E"/>
    <w:rsid w:val="009A2056"/>
    <w:rsid w:val="009E72FB"/>
    <w:rsid w:val="009F2A01"/>
    <w:rsid w:val="00A679EE"/>
    <w:rsid w:val="00A71238"/>
    <w:rsid w:val="00A75901"/>
    <w:rsid w:val="00A85688"/>
    <w:rsid w:val="00AC46F5"/>
    <w:rsid w:val="00B5233A"/>
    <w:rsid w:val="00B547CE"/>
    <w:rsid w:val="00BA6612"/>
    <w:rsid w:val="00BA79D9"/>
    <w:rsid w:val="00C26C30"/>
    <w:rsid w:val="00CA1E31"/>
    <w:rsid w:val="00CD7F50"/>
    <w:rsid w:val="00CF09F1"/>
    <w:rsid w:val="00D5284E"/>
    <w:rsid w:val="00D95DCE"/>
    <w:rsid w:val="00DA395D"/>
    <w:rsid w:val="00DB452F"/>
    <w:rsid w:val="00DF1ADF"/>
    <w:rsid w:val="00DF3215"/>
    <w:rsid w:val="00E078FD"/>
    <w:rsid w:val="00E23707"/>
    <w:rsid w:val="00E879E7"/>
    <w:rsid w:val="00F43ACD"/>
    <w:rsid w:val="00F941E8"/>
    <w:rsid w:val="00FA4C9E"/>
    <w:rsid w:val="00FB01E4"/>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4A151"/>
  <w15:chartTrackingRefBased/>
  <w15:docId w15:val="{B2381C6D-83C9-4C90-B23C-0A27C595B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DB452F"/>
    <w:pPr>
      <w:ind w:left="720"/>
      <w:contextualSpacing/>
    </w:pPr>
  </w:style>
  <w:style w:type="character" w:styleId="UnresolvedMention">
    <w:name w:val="Unresolved Mention"/>
    <w:basedOn w:val="DefaultParagraphFont"/>
    <w:uiPriority w:val="99"/>
    <w:semiHidden/>
    <w:unhideWhenUsed/>
    <w:rsid w:val="009A2056"/>
    <w:rPr>
      <w:color w:val="605E5C"/>
      <w:shd w:val="clear" w:color="auto" w:fill="E1DFDD"/>
    </w:rPr>
  </w:style>
  <w:style w:type="paragraph" w:styleId="TOCHeading">
    <w:name w:val="TOC Heading"/>
    <w:basedOn w:val="Heading1"/>
    <w:next w:val="Normal"/>
    <w:uiPriority w:val="39"/>
    <w:unhideWhenUsed/>
    <w:qFormat/>
    <w:rsid w:val="003E0EDE"/>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3E0EDE"/>
    <w:pPr>
      <w:spacing w:after="100"/>
    </w:pPr>
  </w:style>
  <w:style w:type="paragraph" w:styleId="TOC2">
    <w:name w:val="toc 2"/>
    <w:basedOn w:val="Normal"/>
    <w:next w:val="Normal"/>
    <w:autoRedefine/>
    <w:uiPriority w:val="39"/>
    <w:unhideWhenUsed/>
    <w:rsid w:val="003E0EDE"/>
    <w:pPr>
      <w:spacing w:after="100"/>
      <w:ind w:left="220"/>
    </w:pPr>
  </w:style>
  <w:style w:type="paragraph" w:styleId="Revision">
    <w:name w:val="Revision"/>
    <w:hidden/>
    <w:uiPriority w:val="99"/>
    <w:semiHidden/>
    <w:rsid w:val="00D95DCE"/>
    <w:pPr>
      <w:spacing w:after="0" w:line="240" w:lineRule="auto"/>
    </w:pPr>
  </w:style>
  <w:style w:type="character" w:styleId="FollowedHyperlink">
    <w:name w:val="FollowedHyperlink"/>
    <w:basedOn w:val="DefaultParagraphFont"/>
    <w:uiPriority w:val="99"/>
    <w:semiHidden/>
    <w:unhideWhenUsed/>
    <w:rsid w:val="001165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322960">
      <w:bodyDiv w:val="1"/>
      <w:marLeft w:val="0"/>
      <w:marRight w:val="0"/>
      <w:marTop w:val="0"/>
      <w:marBottom w:val="0"/>
      <w:divBdr>
        <w:top w:val="none" w:sz="0" w:space="0" w:color="auto"/>
        <w:left w:val="none" w:sz="0" w:space="0" w:color="auto"/>
        <w:bottom w:val="none" w:sz="0" w:space="0" w:color="auto"/>
        <w:right w:val="none" w:sz="0" w:space="0" w:color="auto"/>
      </w:divBdr>
      <w:divsChild>
        <w:div w:id="22294175">
          <w:marLeft w:val="0"/>
          <w:marRight w:val="0"/>
          <w:marTop w:val="0"/>
          <w:marBottom w:val="0"/>
          <w:divBdr>
            <w:top w:val="none" w:sz="0" w:space="0" w:color="auto"/>
            <w:left w:val="none" w:sz="0" w:space="0" w:color="auto"/>
            <w:bottom w:val="none" w:sz="0" w:space="0" w:color="auto"/>
            <w:right w:val="none" w:sz="0" w:space="0" w:color="auto"/>
          </w:divBdr>
          <w:divsChild>
            <w:div w:id="456802816">
              <w:marLeft w:val="0"/>
              <w:marRight w:val="0"/>
              <w:marTop w:val="0"/>
              <w:marBottom w:val="0"/>
              <w:divBdr>
                <w:top w:val="none" w:sz="0" w:space="0" w:color="auto"/>
                <w:left w:val="none" w:sz="0" w:space="0" w:color="auto"/>
                <w:bottom w:val="none" w:sz="0" w:space="0" w:color="auto"/>
                <w:right w:val="none" w:sz="0" w:space="0" w:color="auto"/>
              </w:divBdr>
            </w:div>
            <w:div w:id="205914564">
              <w:marLeft w:val="0"/>
              <w:marRight w:val="0"/>
              <w:marTop w:val="0"/>
              <w:marBottom w:val="0"/>
              <w:divBdr>
                <w:top w:val="none" w:sz="0" w:space="0" w:color="auto"/>
                <w:left w:val="none" w:sz="0" w:space="0" w:color="auto"/>
                <w:bottom w:val="none" w:sz="0" w:space="0" w:color="auto"/>
                <w:right w:val="none" w:sz="0" w:space="0" w:color="auto"/>
              </w:divBdr>
            </w:div>
            <w:div w:id="1392578924">
              <w:marLeft w:val="0"/>
              <w:marRight w:val="0"/>
              <w:marTop w:val="0"/>
              <w:marBottom w:val="0"/>
              <w:divBdr>
                <w:top w:val="none" w:sz="0" w:space="0" w:color="auto"/>
                <w:left w:val="none" w:sz="0" w:space="0" w:color="auto"/>
                <w:bottom w:val="none" w:sz="0" w:space="0" w:color="auto"/>
                <w:right w:val="none" w:sz="0" w:space="0" w:color="auto"/>
              </w:divBdr>
            </w:div>
            <w:div w:id="1454783908">
              <w:marLeft w:val="0"/>
              <w:marRight w:val="0"/>
              <w:marTop w:val="0"/>
              <w:marBottom w:val="0"/>
              <w:divBdr>
                <w:top w:val="none" w:sz="0" w:space="0" w:color="auto"/>
                <w:left w:val="none" w:sz="0" w:space="0" w:color="auto"/>
                <w:bottom w:val="none" w:sz="0" w:space="0" w:color="auto"/>
                <w:right w:val="none" w:sz="0" w:space="0" w:color="auto"/>
              </w:divBdr>
            </w:div>
            <w:div w:id="1593582335">
              <w:marLeft w:val="0"/>
              <w:marRight w:val="0"/>
              <w:marTop w:val="0"/>
              <w:marBottom w:val="0"/>
              <w:divBdr>
                <w:top w:val="none" w:sz="0" w:space="0" w:color="auto"/>
                <w:left w:val="none" w:sz="0" w:space="0" w:color="auto"/>
                <w:bottom w:val="none" w:sz="0" w:space="0" w:color="auto"/>
                <w:right w:val="none" w:sz="0" w:space="0" w:color="auto"/>
              </w:divBdr>
            </w:div>
            <w:div w:id="617761994">
              <w:marLeft w:val="0"/>
              <w:marRight w:val="0"/>
              <w:marTop w:val="0"/>
              <w:marBottom w:val="0"/>
              <w:divBdr>
                <w:top w:val="none" w:sz="0" w:space="0" w:color="auto"/>
                <w:left w:val="none" w:sz="0" w:space="0" w:color="auto"/>
                <w:bottom w:val="none" w:sz="0" w:space="0" w:color="auto"/>
                <w:right w:val="none" w:sz="0" w:space="0" w:color="auto"/>
              </w:divBdr>
            </w:div>
            <w:div w:id="1831947354">
              <w:marLeft w:val="0"/>
              <w:marRight w:val="0"/>
              <w:marTop w:val="0"/>
              <w:marBottom w:val="0"/>
              <w:divBdr>
                <w:top w:val="none" w:sz="0" w:space="0" w:color="auto"/>
                <w:left w:val="none" w:sz="0" w:space="0" w:color="auto"/>
                <w:bottom w:val="none" w:sz="0" w:space="0" w:color="auto"/>
                <w:right w:val="none" w:sz="0" w:space="0" w:color="auto"/>
              </w:divBdr>
            </w:div>
            <w:div w:id="655572374">
              <w:marLeft w:val="0"/>
              <w:marRight w:val="0"/>
              <w:marTop w:val="0"/>
              <w:marBottom w:val="0"/>
              <w:divBdr>
                <w:top w:val="none" w:sz="0" w:space="0" w:color="auto"/>
                <w:left w:val="none" w:sz="0" w:space="0" w:color="auto"/>
                <w:bottom w:val="none" w:sz="0" w:space="0" w:color="auto"/>
                <w:right w:val="none" w:sz="0" w:space="0" w:color="auto"/>
              </w:divBdr>
            </w:div>
            <w:div w:id="1122335445">
              <w:marLeft w:val="0"/>
              <w:marRight w:val="0"/>
              <w:marTop w:val="0"/>
              <w:marBottom w:val="0"/>
              <w:divBdr>
                <w:top w:val="none" w:sz="0" w:space="0" w:color="auto"/>
                <w:left w:val="none" w:sz="0" w:space="0" w:color="auto"/>
                <w:bottom w:val="none" w:sz="0" w:space="0" w:color="auto"/>
                <w:right w:val="none" w:sz="0" w:space="0" w:color="auto"/>
              </w:divBdr>
            </w:div>
            <w:div w:id="1758822265">
              <w:marLeft w:val="0"/>
              <w:marRight w:val="0"/>
              <w:marTop w:val="0"/>
              <w:marBottom w:val="0"/>
              <w:divBdr>
                <w:top w:val="none" w:sz="0" w:space="0" w:color="auto"/>
                <w:left w:val="none" w:sz="0" w:space="0" w:color="auto"/>
                <w:bottom w:val="none" w:sz="0" w:space="0" w:color="auto"/>
                <w:right w:val="none" w:sz="0" w:space="0" w:color="auto"/>
              </w:divBdr>
            </w:div>
            <w:div w:id="1740902678">
              <w:marLeft w:val="0"/>
              <w:marRight w:val="0"/>
              <w:marTop w:val="0"/>
              <w:marBottom w:val="0"/>
              <w:divBdr>
                <w:top w:val="none" w:sz="0" w:space="0" w:color="auto"/>
                <w:left w:val="none" w:sz="0" w:space="0" w:color="auto"/>
                <w:bottom w:val="none" w:sz="0" w:space="0" w:color="auto"/>
                <w:right w:val="none" w:sz="0" w:space="0" w:color="auto"/>
              </w:divBdr>
            </w:div>
            <w:div w:id="1961910568">
              <w:marLeft w:val="0"/>
              <w:marRight w:val="0"/>
              <w:marTop w:val="0"/>
              <w:marBottom w:val="0"/>
              <w:divBdr>
                <w:top w:val="none" w:sz="0" w:space="0" w:color="auto"/>
                <w:left w:val="none" w:sz="0" w:space="0" w:color="auto"/>
                <w:bottom w:val="none" w:sz="0" w:space="0" w:color="auto"/>
                <w:right w:val="none" w:sz="0" w:space="0" w:color="auto"/>
              </w:divBdr>
            </w:div>
            <w:div w:id="1393120595">
              <w:marLeft w:val="0"/>
              <w:marRight w:val="0"/>
              <w:marTop w:val="0"/>
              <w:marBottom w:val="0"/>
              <w:divBdr>
                <w:top w:val="none" w:sz="0" w:space="0" w:color="auto"/>
                <w:left w:val="none" w:sz="0" w:space="0" w:color="auto"/>
                <w:bottom w:val="none" w:sz="0" w:space="0" w:color="auto"/>
                <w:right w:val="none" w:sz="0" w:space="0" w:color="auto"/>
              </w:divBdr>
            </w:div>
            <w:div w:id="1787583319">
              <w:marLeft w:val="0"/>
              <w:marRight w:val="0"/>
              <w:marTop w:val="0"/>
              <w:marBottom w:val="0"/>
              <w:divBdr>
                <w:top w:val="none" w:sz="0" w:space="0" w:color="auto"/>
                <w:left w:val="none" w:sz="0" w:space="0" w:color="auto"/>
                <w:bottom w:val="none" w:sz="0" w:space="0" w:color="auto"/>
                <w:right w:val="none" w:sz="0" w:space="0" w:color="auto"/>
              </w:divBdr>
            </w:div>
            <w:div w:id="803039783">
              <w:marLeft w:val="0"/>
              <w:marRight w:val="0"/>
              <w:marTop w:val="0"/>
              <w:marBottom w:val="0"/>
              <w:divBdr>
                <w:top w:val="none" w:sz="0" w:space="0" w:color="auto"/>
                <w:left w:val="none" w:sz="0" w:space="0" w:color="auto"/>
                <w:bottom w:val="none" w:sz="0" w:space="0" w:color="auto"/>
                <w:right w:val="none" w:sz="0" w:space="0" w:color="auto"/>
              </w:divBdr>
            </w:div>
            <w:div w:id="116989929">
              <w:marLeft w:val="0"/>
              <w:marRight w:val="0"/>
              <w:marTop w:val="0"/>
              <w:marBottom w:val="0"/>
              <w:divBdr>
                <w:top w:val="none" w:sz="0" w:space="0" w:color="auto"/>
                <w:left w:val="none" w:sz="0" w:space="0" w:color="auto"/>
                <w:bottom w:val="none" w:sz="0" w:space="0" w:color="auto"/>
                <w:right w:val="none" w:sz="0" w:space="0" w:color="auto"/>
              </w:divBdr>
            </w:div>
            <w:div w:id="1011179591">
              <w:marLeft w:val="0"/>
              <w:marRight w:val="0"/>
              <w:marTop w:val="0"/>
              <w:marBottom w:val="0"/>
              <w:divBdr>
                <w:top w:val="none" w:sz="0" w:space="0" w:color="auto"/>
                <w:left w:val="none" w:sz="0" w:space="0" w:color="auto"/>
                <w:bottom w:val="none" w:sz="0" w:space="0" w:color="auto"/>
                <w:right w:val="none" w:sz="0" w:space="0" w:color="auto"/>
              </w:divBdr>
            </w:div>
            <w:div w:id="657151425">
              <w:marLeft w:val="0"/>
              <w:marRight w:val="0"/>
              <w:marTop w:val="0"/>
              <w:marBottom w:val="0"/>
              <w:divBdr>
                <w:top w:val="none" w:sz="0" w:space="0" w:color="auto"/>
                <w:left w:val="none" w:sz="0" w:space="0" w:color="auto"/>
                <w:bottom w:val="none" w:sz="0" w:space="0" w:color="auto"/>
                <w:right w:val="none" w:sz="0" w:space="0" w:color="auto"/>
              </w:divBdr>
            </w:div>
            <w:div w:id="27030449">
              <w:marLeft w:val="0"/>
              <w:marRight w:val="0"/>
              <w:marTop w:val="0"/>
              <w:marBottom w:val="0"/>
              <w:divBdr>
                <w:top w:val="none" w:sz="0" w:space="0" w:color="auto"/>
                <w:left w:val="none" w:sz="0" w:space="0" w:color="auto"/>
                <w:bottom w:val="none" w:sz="0" w:space="0" w:color="auto"/>
                <w:right w:val="none" w:sz="0" w:space="0" w:color="auto"/>
              </w:divBdr>
            </w:div>
            <w:div w:id="2082750204">
              <w:marLeft w:val="0"/>
              <w:marRight w:val="0"/>
              <w:marTop w:val="0"/>
              <w:marBottom w:val="0"/>
              <w:divBdr>
                <w:top w:val="none" w:sz="0" w:space="0" w:color="auto"/>
                <w:left w:val="none" w:sz="0" w:space="0" w:color="auto"/>
                <w:bottom w:val="none" w:sz="0" w:space="0" w:color="auto"/>
                <w:right w:val="none" w:sz="0" w:space="0" w:color="auto"/>
              </w:divBdr>
            </w:div>
            <w:div w:id="1995255610">
              <w:marLeft w:val="0"/>
              <w:marRight w:val="0"/>
              <w:marTop w:val="0"/>
              <w:marBottom w:val="0"/>
              <w:divBdr>
                <w:top w:val="none" w:sz="0" w:space="0" w:color="auto"/>
                <w:left w:val="none" w:sz="0" w:space="0" w:color="auto"/>
                <w:bottom w:val="none" w:sz="0" w:space="0" w:color="auto"/>
                <w:right w:val="none" w:sz="0" w:space="0" w:color="auto"/>
              </w:divBdr>
            </w:div>
            <w:div w:id="1428383722">
              <w:marLeft w:val="0"/>
              <w:marRight w:val="0"/>
              <w:marTop w:val="0"/>
              <w:marBottom w:val="0"/>
              <w:divBdr>
                <w:top w:val="none" w:sz="0" w:space="0" w:color="auto"/>
                <w:left w:val="none" w:sz="0" w:space="0" w:color="auto"/>
                <w:bottom w:val="none" w:sz="0" w:space="0" w:color="auto"/>
                <w:right w:val="none" w:sz="0" w:space="0" w:color="auto"/>
              </w:divBdr>
            </w:div>
            <w:div w:id="853803122">
              <w:marLeft w:val="0"/>
              <w:marRight w:val="0"/>
              <w:marTop w:val="0"/>
              <w:marBottom w:val="0"/>
              <w:divBdr>
                <w:top w:val="none" w:sz="0" w:space="0" w:color="auto"/>
                <w:left w:val="none" w:sz="0" w:space="0" w:color="auto"/>
                <w:bottom w:val="none" w:sz="0" w:space="0" w:color="auto"/>
                <w:right w:val="none" w:sz="0" w:space="0" w:color="auto"/>
              </w:divBdr>
            </w:div>
            <w:div w:id="4275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8695">
      <w:bodyDiv w:val="1"/>
      <w:marLeft w:val="0"/>
      <w:marRight w:val="0"/>
      <w:marTop w:val="0"/>
      <w:marBottom w:val="0"/>
      <w:divBdr>
        <w:top w:val="none" w:sz="0" w:space="0" w:color="auto"/>
        <w:left w:val="none" w:sz="0" w:space="0" w:color="auto"/>
        <w:bottom w:val="none" w:sz="0" w:space="0" w:color="auto"/>
        <w:right w:val="none" w:sz="0" w:space="0" w:color="auto"/>
      </w:divBdr>
      <w:divsChild>
        <w:div w:id="771437567">
          <w:marLeft w:val="0"/>
          <w:marRight w:val="0"/>
          <w:marTop w:val="0"/>
          <w:marBottom w:val="0"/>
          <w:divBdr>
            <w:top w:val="none" w:sz="0" w:space="0" w:color="auto"/>
            <w:left w:val="none" w:sz="0" w:space="0" w:color="auto"/>
            <w:bottom w:val="none" w:sz="0" w:space="0" w:color="auto"/>
            <w:right w:val="none" w:sz="0" w:space="0" w:color="auto"/>
          </w:divBdr>
          <w:divsChild>
            <w:div w:id="1990548548">
              <w:marLeft w:val="0"/>
              <w:marRight w:val="0"/>
              <w:marTop w:val="0"/>
              <w:marBottom w:val="0"/>
              <w:divBdr>
                <w:top w:val="none" w:sz="0" w:space="0" w:color="auto"/>
                <w:left w:val="none" w:sz="0" w:space="0" w:color="auto"/>
                <w:bottom w:val="none" w:sz="0" w:space="0" w:color="auto"/>
                <w:right w:val="none" w:sz="0" w:space="0" w:color="auto"/>
              </w:divBdr>
            </w:div>
            <w:div w:id="863445025">
              <w:marLeft w:val="0"/>
              <w:marRight w:val="0"/>
              <w:marTop w:val="0"/>
              <w:marBottom w:val="0"/>
              <w:divBdr>
                <w:top w:val="none" w:sz="0" w:space="0" w:color="auto"/>
                <w:left w:val="none" w:sz="0" w:space="0" w:color="auto"/>
                <w:bottom w:val="none" w:sz="0" w:space="0" w:color="auto"/>
                <w:right w:val="none" w:sz="0" w:space="0" w:color="auto"/>
              </w:divBdr>
            </w:div>
            <w:div w:id="702825389">
              <w:marLeft w:val="0"/>
              <w:marRight w:val="0"/>
              <w:marTop w:val="0"/>
              <w:marBottom w:val="0"/>
              <w:divBdr>
                <w:top w:val="none" w:sz="0" w:space="0" w:color="auto"/>
                <w:left w:val="none" w:sz="0" w:space="0" w:color="auto"/>
                <w:bottom w:val="none" w:sz="0" w:space="0" w:color="auto"/>
                <w:right w:val="none" w:sz="0" w:space="0" w:color="auto"/>
              </w:divBdr>
            </w:div>
            <w:div w:id="1849102206">
              <w:marLeft w:val="0"/>
              <w:marRight w:val="0"/>
              <w:marTop w:val="0"/>
              <w:marBottom w:val="0"/>
              <w:divBdr>
                <w:top w:val="none" w:sz="0" w:space="0" w:color="auto"/>
                <w:left w:val="none" w:sz="0" w:space="0" w:color="auto"/>
                <w:bottom w:val="none" w:sz="0" w:space="0" w:color="auto"/>
                <w:right w:val="none" w:sz="0" w:space="0" w:color="auto"/>
              </w:divBdr>
            </w:div>
            <w:div w:id="1609042882">
              <w:marLeft w:val="0"/>
              <w:marRight w:val="0"/>
              <w:marTop w:val="0"/>
              <w:marBottom w:val="0"/>
              <w:divBdr>
                <w:top w:val="none" w:sz="0" w:space="0" w:color="auto"/>
                <w:left w:val="none" w:sz="0" w:space="0" w:color="auto"/>
                <w:bottom w:val="none" w:sz="0" w:space="0" w:color="auto"/>
                <w:right w:val="none" w:sz="0" w:space="0" w:color="auto"/>
              </w:divBdr>
            </w:div>
            <w:div w:id="219365141">
              <w:marLeft w:val="0"/>
              <w:marRight w:val="0"/>
              <w:marTop w:val="0"/>
              <w:marBottom w:val="0"/>
              <w:divBdr>
                <w:top w:val="none" w:sz="0" w:space="0" w:color="auto"/>
                <w:left w:val="none" w:sz="0" w:space="0" w:color="auto"/>
                <w:bottom w:val="none" w:sz="0" w:space="0" w:color="auto"/>
                <w:right w:val="none" w:sz="0" w:space="0" w:color="auto"/>
              </w:divBdr>
            </w:div>
            <w:div w:id="766853515">
              <w:marLeft w:val="0"/>
              <w:marRight w:val="0"/>
              <w:marTop w:val="0"/>
              <w:marBottom w:val="0"/>
              <w:divBdr>
                <w:top w:val="none" w:sz="0" w:space="0" w:color="auto"/>
                <w:left w:val="none" w:sz="0" w:space="0" w:color="auto"/>
                <w:bottom w:val="none" w:sz="0" w:space="0" w:color="auto"/>
                <w:right w:val="none" w:sz="0" w:space="0" w:color="auto"/>
              </w:divBdr>
            </w:div>
            <w:div w:id="484081336">
              <w:marLeft w:val="0"/>
              <w:marRight w:val="0"/>
              <w:marTop w:val="0"/>
              <w:marBottom w:val="0"/>
              <w:divBdr>
                <w:top w:val="none" w:sz="0" w:space="0" w:color="auto"/>
                <w:left w:val="none" w:sz="0" w:space="0" w:color="auto"/>
                <w:bottom w:val="none" w:sz="0" w:space="0" w:color="auto"/>
                <w:right w:val="none" w:sz="0" w:space="0" w:color="auto"/>
              </w:divBdr>
            </w:div>
            <w:div w:id="1942566497">
              <w:marLeft w:val="0"/>
              <w:marRight w:val="0"/>
              <w:marTop w:val="0"/>
              <w:marBottom w:val="0"/>
              <w:divBdr>
                <w:top w:val="none" w:sz="0" w:space="0" w:color="auto"/>
                <w:left w:val="none" w:sz="0" w:space="0" w:color="auto"/>
                <w:bottom w:val="none" w:sz="0" w:space="0" w:color="auto"/>
                <w:right w:val="none" w:sz="0" w:space="0" w:color="auto"/>
              </w:divBdr>
            </w:div>
            <w:div w:id="817771472">
              <w:marLeft w:val="0"/>
              <w:marRight w:val="0"/>
              <w:marTop w:val="0"/>
              <w:marBottom w:val="0"/>
              <w:divBdr>
                <w:top w:val="none" w:sz="0" w:space="0" w:color="auto"/>
                <w:left w:val="none" w:sz="0" w:space="0" w:color="auto"/>
                <w:bottom w:val="none" w:sz="0" w:space="0" w:color="auto"/>
                <w:right w:val="none" w:sz="0" w:space="0" w:color="auto"/>
              </w:divBdr>
            </w:div>
            <w:div w:id="1067849479">
              <w:marLeft w:val="0"/>
              <w:marRight w:val="0"/>
              <w:marTop w:val="0"/>
              <w:marBottom w:val="0"/>
              <w:divBdr>
                <w:top w:val="none" w:sz="0" w:space="0" w:color="auto"/>
                <w:left w:val="none" w:sz="0" w:space="0" w:color="auto"/>
                <w:bottom w:val="none" w:sz="0" w:space="0" w:color="auto"/>
                <w:right w:val="none" w:sz="0" w:space="0" w:color="auto"/>
              </w:divBdr>
            </w:div>
            <w:div w:id="1705984262">
              <w:marLeft w:val="0"/>
              <w:marRight w:val="0"/>
              <w:marTop w:val="0"/>
              <w:marBottom w:val="0"/>
              <w:divBdr>
                <w:top w:val="none" w:sz="0" w:space="0" w:color="auto"/>
                <w:left w:val="none" w:sz="0" w:space="0" w:color="auto"/>
                <w:bottom w:val="none" w:sz="0" w:space="0" w:color="auto"/>
                <w:right w:val="none" w:sz="0" w:space="0" w:color="auto"/>
              </w:divBdr>
            </w:div>
            <w:div w:id="205878994">
              <w:marLeft w:val="0"/>
              <w:marRight w:val="0"/>
              <w:marTop w:val="0"/>
              <w:marBottom w:val="0"/>
              <w:divBdr>
                <w:top w:val="none" w:sz="0" w:space="0" w:color="auto"/>
                <w:left w:val="none" w:sz="0" w:space="0" w:color="auto"/>
                <w:bottom w:val="none" w:sz="0" w:space="0" w:color="auto"/>
                <w:right w:val="none" w:sz="0" w:space="0" w:color="auto"/>
              </w:divBdr>
            </w:div>
            <w:div w:id="2003194537">
              <w:marLeft w:val="0"/>
              <w:marRight w:val="0"/>
              <w:marTop w:val="0"/>
              <w:marBottom w:val="0"/>
              <w:divBdr>
                <w:top w:val="none" w:sz="0" w:space="0" w:color="auto"/>
                <w:left w:val="none" w:sz="0" w:space="0" w:color="auto"/>
                <w:bottom w:val="none" w:sz="0" w:space="0" w:color="auto"/>
                <w:right w:val="none" w:sz="0" w:space="0" w:color="auto"/>
              </w:divBdr>
            </w:div>
            <w:div w:id="1123885953">
              <w:marLeft w:val="0"/>
              <w:marRight w:val="0"/>
              <w:marTop w:val="0"/>
              <w:marBottom w:val="0"/>
              <w:divBdr>
                <w:top w:val="none" w:sz="0" w:space="0" w:color="auto"/>
                <w:left w:val="none" w:sz="0" w:space="0" w:color="auto"/>
                <w:bottom w:val="none" w:sz="0" w:space="0" w:color="auto"/>
                <w:right w:val="none" w:sz="0" w:space="0" w:color="auto"/>
              </w:divBdr>
            </w:div>
            <w:div w:id="335883847">
              <w:marLeft w:val="0"/>
              <w:marRight w:val="0"/>
              <w:marTop w:val="0"/>
              <w:marBottom w:val="0"/>
              <w:divBdr>
                <w:top w:val="none" w:sz="0" w:space="0" w:color="auto"/>
                <w:left w:val="none" w:sz="0" w:space="0" w:color="auto"/>
                <w:bottom w:val="none" w:sz="0" w:space="0" w:color="auto"/>
                <w:right w:val="none" w:sz="0" w:space="0" w:color="auto"/>
              </w:divBdr>
            </w:div>
            <w:div w:id="11612371">
              <w:marLeft w:val="0"/>
              <w:marRight w:val="0"/>
              <w:marTop w:val="0"/>
              <w:marBottom w:val="0"/>
              <w:divBdr>
                <w:top w:val="none" w:sz="0" w:space="0" w:color="auto"/>
                <w:left w:val="none" w:sz="0" w:space="0" w:color="auto"/>
                <w:bottom w:val="none" w:sz="0" w:space="0" w:color="auto"/>
                <w:right w:val="none" w:sz="0" w:space="0" w:color="auto"/>
              </w:divBdr>
            </w:div>
            <w:div w:id="360478385">
              <w:marLeft w:val="0"/>
              <w:marRight w:val="0"/>
              <w:marTop w:val="0"/>
              <w:marBottom w:val="0"/>
              <w:divBdr>
                <w:top w:val="none" w:sz="0" w:space="0" w:color="auto"/>
                <w:left w:val="none" w:sz="0" w:space="0" w:color="auto"/>
                <w:bottom w:val="none" w:sz="0" w:space="0" w:color="auto"/>
                <w:right w:val="none" w:sz="0" w:space="0" w:color="auto"/>
              </w:divBdr>
            </w:div>
            <w:div w:id="2116056232">
              <w:marLeft w:val="0"/>
              <w:marRight w:val="0"/>
              <w:marTop w:val="0"/>
              <w:marBottom w:val="0"/>
              <w:divBdr>
                <w:top w:val="none" w:sz="0" w:space="0" w:color="auto"/>
                <w:left w:val="none" w:sz="0" w:space="0" w:color="auto"/>
                <w:bottom w:val="none" w:sz="0" w:space="0" w:color="auto"/>
                <w:right w:val="none" w:sz="0" w:space="0" w:color="auto"/>
              </w:divBdr>
            </w:div>
            <w:div w:id="2070573050">
              <w:marLeft w:val="0"/>
              <w:marRight w:val="0"/>
              <w:marTop w:val="0"/>
              <w:marBottom w:val="0"/>
              <w:divBdr>
                <w:top w:val="none" w:sz="0" w:space="0" w:color="auto"/>
                <w:left w:val="none" w:sz="0" w:space="0" w:color="auto"/>
                <w:bottom w:val="none" w:sz="0" w:space="0" w:color="auto"/>
                <w:right w:val="none" w:sz="0" w:space="0" w:color="auto"/>
              </w:divBdr>
            </w:div>
            <w:div w:id="1884318324">
              <w:marLeft w:val="0"/>
              <w:marRight w:val="0"/>
              <w:marTop w:val="0"/>
              <w:marBottom w:val="0"/>
              <w:divBdr>
                <w:top w:val="none" w:sz="0" w:space="0" w:color="auto"/>
                <w:left w:val="none" w:sz="0" w:space="0" w:color="auto"/>
                <w:bottom w:val="none" w:sz="0" w:space="0" w:color="auto"/>
                <w:right w:val="none" w:sz="0" w:space="0" w:color="auto"/>
              </w:divBdr>
            </w:div>
            <w:div w:id="2055304618">
              <w:marLeft w:val="0"/>
              <w:marRight w:val="0"/>
              <w:marTop w:val="0"/>
              <w:marBottom w:val="0"/>
              <w:divBdr>
                <w:top w:val="none" w:sz="0" w:space="0" w:color="auto"/>
                <w:left w:val="none" w:sz="0" w:space="0" w:color="auto"/>
                <w:bottom w:val="none" w:sz="0" w:space="0" w:color="auto"/>
                <w:right w:val="none" w:sz="0" w:space="0" w:color="auto"/>
              </w:divBdr>
            </w:div>
            <w:div w:id="834959097">
              <w:marLeft w:val="0"/>
              <w:marRight w:val="0"/>
              <w:marTop w:val="0"/>
              <w:marBottom w:val="0"/>
              <w:divBdr>
                <w:top w:val="none" w:sz="0" w:space="0" w:color="auto"/>
                <w:left w:val="none" w:sz="0" w:space="0" w:color="auto"/>
                <w:bottom w:val="none" w:sz="0" w:space="0" w:color="auto"/>
                <w:right w:val="none" w:sz="0" w:space="0" w:color="auto"/>
              </w:divBdr>
            </w:div>
            <w:div w:id="1566378974">
              <w:marLeft w:val="0"/>
              <w:marRight w:val="0"/>
              <w:marTop w:val="0"/>
              <w:marBottom w:val="0"/>
              <w:divBdr>
                <w:top w:val="none" w:sz="0" w:space="0" w:color="auto"/>
                <w:left w:val="none" w:sz="0" w:space="0" w:color="auto"/>
                <w:bottom w:val="none" w:sz="0" w:space="0" w:color="auto"/>
                <w:right w:val="none" w:sz="0" w:space="0" w:color="auto"/>
              </w:divBdr>
            </w:div>
            <w:div w:id="1578050947">
              <w:marLeft w:val="0"/>
              <w:marRight w:val="0"/>
              <w:marTop w:val="0"/>
              <w:marBottom w:val="0"/>
              <w:divBdr>
                <w:top w:val="none" w:sz="0" w:space="0" w:color="auto"/>
                <w:left w:val="none" w:sz="0" w:space="0" w:color="auto"/>
                <w:bottom w:val="none" w:sz="0" w:space="0" w:color="auto"/>
                <w:right w:val="none" w:sz="0" w:space="0" w:color="auto"/>
              </w:divBdr>
            </w:div>
            <w:div w:id="531386884">
              <w:marLeft w:val="0"/>
              <w:marRight w:val="0"/>
              <w:marTop w:val="0"/>
              <w:marBottom w:val="0"/>
              <w:divBdr>
                <w:top w:val="none" w:sz="0" w:space="0" w:color="auto"/>
                <w:left w:val="none" w:sz="0" w:space="0" w:color="auto"/>
                <w:bottom w:val="none" w:sz="0" w:space="0" w:color="auto"/>
                <w:right w:val="none" w:sz="0" w:space="0" w:color="auto"/>
              </w:divBdr>
            </w:div>
            <w:div w:id="39861926">
              <w:marLeft w:val="0"/>
              <w:marRight w:val="0"/>
              <w:marTop w:val="0"/>
              <w:marBottom w:val="0"/>
              <w:divBdr>
                <w:top w:val="none" w:sz="0" w:space="0" w:color="auto"/>
                <w:left w:val="none" w:sz="0" w:space="0" w:color="auto"/>
                <w:bottom w:val="none" w:sz="0" w:space="0" w:color="auto"/>
                <w:right w:val="none" w:sz="0" w:space="0" w:color="auto"/>
              </w:divBdr>
            </w:div>
            <w:div w:id="6059645">
              <w:marLeft w:val="0"/>
              <w:marRight w:val="0"/>
              <w:marTop w:val="0"/>
              <w:marBottom w:val="0"/>
              <w:divBdr>
                <w:top w:val="none" w:sz="0" w:space="0" w:color="auto"/>
                <w:left w:val="none" w:sz="0" w:space="0" w:color="auto"/>
                <w:bottom w:val="none" w:sz="0" w:space="0" w:color="auto"/>
                <w:right w:val="none" w:sz="0" w:space="0" w:color="auto"/>
              </w:divBdr>
            </w:div>
            <w:div w:id="1456680310">
              <w:marLeft w:val="0"/>
              <w:marRight w:val="0"/>
              <w:marTop w:val="0"/>
              <w:marBottom w:val="0"/>
              <w:divBdr>
                <w:top w:val="none" w:sz="0" w:space="0" w:color="auto"/>
                <w:left w:val="none" w:sz="0" w:space="0" w:color="auto"/>
                <w:bottom w:val="none" w:sz="0" w:space="0" w:color="auto"/>
                <w:right w:val="none" w:sz="0" w:space="0" w:color="auto"/>
              </w:divBdr>
            </w:div>
            <w:div w:id="212546215">
              <w:marLeft w:val="0"/>
              <w:marRight w:val="0"/>
              <w:marTop w:val="0"/>
              <w:marBottom w:val="0"/>
              <w:divBdr>
                <w:top w:val="none" w:sz="0" w:space="0" w:color="auto"/>
                <w:left w:val="none" w:sz="0" w:space="0" w:color="auto"/>
                <w:bottom w:val="none" w:sz="0" w:space="0" w:color="auto"/>
                <w:right w:val="none" w:sz="0" w:space="0" w:color="auto"/>
              </w:divBdr>
            </w:div>
            <w:div w:id="961960976">
              <w:marLeft w:val="0"/>
              <w:marRight w:val="0"/>
              <w:marTop w:val="0"/>
              <w:marBottom w:val="0"/>
              <w:divBdr>
                <w:top w:val="none" w:sz="0" w:space="0" w:color="auto"/>
                <w:left w:val="none" w:sz="0" w:space="0" w:color="auto"/>
                <w:bottom w:val="none" w:sz="0" w:space="0" w:color="auto"/>
                <w:right w:val="none" w:sz="0" w:space="0" w:color="auto"/>
              </w:divBdr>
            </w:div>
            <w:div w:id="1786192518">
              <w:marLeft w:val="0"/>
              <w:marRight w:val="0"/>
              <w:marTop w:val="0"/>
              <w:marBottom w:val="0"/>
              <w:divBdr>
                <w:top w:val="none" w:sz="0" w:space="0" w:color="auto"/>
                <w:left w:val="none" w:sz="0" w:space="0" w:color="auto"/>
                <w:bottom w:val="none" w:sz="0" w:space="0" w:color="auto"/>
                <w:right w:val="none" w:sz="0" w:space="0" w:color="auto"/>
              </w:divBdr>
            </w:div>
            <w:div w:id="2039431930">
              <w:marLeft w:val="0"/>
              <w:marRight w:val="0"/>
              <w:marTop w:val="0"/>
              <w:marBottom w:val="0"/>
              <w:divBdr>
                <w:top w:val="none" w:sz="0" w:space="0" w:color="auto"/>
                <w:left w:val="none" w:sz="0" w:space="0" w:color="auto"/>
                <w:bottom w:val="none" w:sz="0" w:space="0" w:color="auto"/>
                <w:right w:val="none" w:sz="0" w:space="0" w:color="auto"/>
              </w:divBdr>
            </w:div>
            <w:div w:id="363333550">
              <w:marLeft w:val="0"/>
              <w:marRight w:val="0"/>
              <w:marTop w:val="0"/>
              <w:marBottom w:val="0"/>
              <w:divBdr>
                <w:top w:val="none" w:sz="0" w:space="0" w:color="auto"/>
                <w:left w:val="none" w:sz="0" w:space="0" w:color="auto"/>
                <w:bottom w:val="none" w:sz="0" w:space="0" w:color="auto"/>
                <w:right w:val="none" w:sz="0" w:space="0" w:color="auto"/>
              </w:divBdr>
            </w:div>
            <w:div w:id="5540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59520">
      <w:bodyDiv w:val="1"/>
      <w:marLeft w:val="0"/>
      <w:marRight w:val="0"/>
      <w:marTop w:val="0"/>
      <w:marBottom w:val="0"/>
      <w:divBdr>
        <w:top w:val="none" w:sz="0" w:space="0" w:color="auto"/>
        <w:left w:val="none" w:sz="0" w:space="0" w:color="auto"/>
        <w:bottom w:val="none" w:sz="0" w:space="0" w:color="auto"/>
        <w:right w:val="none" w:sz="0" w:space="0" w:color="auto"/>
      </w:divBdr>
      <w:divsChild>
        <w:div w:id="858854874">
          <w:marLeft w:val="0"/>
          <w:marRight w:val="0"/>
          <w:marTop w:val="0"/>
          <w:marBottom w:val="0"/>
          <w:divBdr>
            <w:top w:val="none" w:sz="0" w:space="0" w:color="auto"/>
            <w:left w:val="none" w:sz="0" w:space="0" w:color="auto"/>
            <w:bottom w:val="none" w:sz="0" w:space="0" w:color="auto"/>
            <w:right w:val="none" w:sz="0" w:space="0" w:color="auto"/>
          </w:divBdr>
          <w:divsChild>
            <w:div w:id="1433013623">
              <w:marLeft w:val="0"/>
              <w:marRight w:val="0"/>
              <w:marTop w:val="0"/>
              <w:marBottom w:val="0"/>
              <w:divBdr>
                <w:top w:val="none" w:sz="0" w:space="0" w:color="auto"/>
                <w:left w:val="none" w:sz="0" w:space="0" w:color="auto"/>
                <w:bottom w:val="none" w:sz="0" w:space="0" w:color="auto"/>
                <w:right w:val="none" w:sz="0" w:space="0" w:color="auto"/>
              </w:divBdr>
            </w:div>
            <w:div w:id="477889748">
              <w:marLeft w:val="0"/>
              <w:marRight w:val="0"/>
              <w:marTop w:val="0"/>
              <w:marBottom w:val="0"/>
              <w:divBdr>
                <w:top w:val="none" w:sz="0" w:space="0" w:color="auto"/>
                <w:left w:val="none" w:sz="0" w:space="0" w:color="auto"/>
                <w:bottom w:val="none" w:sz="0" w:space="0" w:color="auto"/>
                <w:right w:val="none" w:sz="0" w:space="0" w:color="auto"/>
              </w:divBdr>
            </w:div>
            <w:div w:id="1340234511">
              <w:marLeft w:val="0"/>
              <w:marRight w:val="0"/>
              <w:marTop w:val="0"/>
              <w:marBottom w:val="0"/>
              <w:divBdr>
                <w:top w:val="none" w:sz="0" w:space="0" w:color="auto"/>
                <w:left w:val="none" w:sz="0" w:space="0" w:color="auto"/>
                <w:bottom w:val="none" w:sz="0" w:space="0" w:color="auto"/>
                <w:right w:val="none" w:sz="0" w:space="0" w:color="auto"/>
              </w:divBdr>
            </w:div>
            <w:div w:id="2119711035">
              <w:marLeft w:val="0"/>
              <w:marRight w:val="0"/>
              <w:marTop w:val="0"/>
              <w:marBottom w:val="0"/>
              <w:divBdr>
                <w:top w:val="none" w:sz="0" w:space="0" w:color="auto"/>
                <w:left w:val="none" w:sz="0" w:space="0" w:color="auto"/>
                <w:bottom w:val="none" w:sz="0" w:space="0" w:color="auto"/>
                <w:right w:val="none" w:sz="0" w:space="0" w:color="auto"/>
              </w:divBdr>
            </w:div>
            <w:div w:id="754282112">
              <w:marLeft w:val="0"/>
              <w:marRight w:val="0"/>
              <w:marTop w:val="0"/>
              <w:marBottom w:val="0"/>
              <w:divBdr>
                <w:top w:val="none" w:sz="0" w:space="0" w:color="auto"/>
                <w:left w:val="none" w:sz="0" w:space="0" w:color="auto"/>
                <w:bottom w:val="none" w:sz="0" w:space="0" w:color="auto"/>
                <w:right w:val="none" w:sz="0" w:space="0" w:color="auto"/>
              </w:divBdr>
            </w:div>
            <w:div w:id="1087847404">
              <w:marLeft w:val="0"/>
              <w:marRight w:val="0"/>
              <w:marTop w:val="0"/>
              <w:marBottom w:val="0"/>
              <w:divBdr>
                <w:top w:val="none" w:sz="0" w:space="0" w:color="auto"/>
                <w:left w:val="none" w:sz="0" w:space="0" w:color="auto"/>
                <w:bottom w:val="none" w:sz="0" w:space="0" w:color="auto"/>
                <w:right w:val="none" w:sz="0" w:space="0" w:color="auto"/>
              </w:divBdr>
            </w:div>
            <w:div w:id="1709377680">
              <w:marLeft w:val="0"/>
              <w:marRight w:val="0"/>
              <w:marTop w:val="0"/>
              <w:marBottom w:val="0"/>
              <w:divBdr>
                <w:top w:val="none" w:sz="0" w:space="0" w:color="auto"/>
                <w:left w:val="none" w:sz="0" w:space="0" w:color="auto"/>
                <w:bottom w:val="none" w:sz="0" w:space="0" w:color="auto"/>
                <w:right w:val="none" w:sz="0" w:space="0" w:color="auto"/>
              </w:divBdr>
            </w:div>
            <w:div w:id="263267027">
              <w:marLeft w:val="0"/>
              <w:marRight w:val="0"/>
              <w:marTop w:val="0"/>
              <w:marBottom w:val="0"/>
              <w:divBdr>
                <w:top w:val="none" w:sz="0" w:space="0" w:color="auto"/>
                <w:left w:val="none" w:sz="0" w:space="0" w:color="auto"/>
                <w:bottom w:val="none" w:sz="0" w:space="0" w:color="auto"/>
                <w:right w:val="none" w:sz="0" w:space="0" w:color="auto"/>
              </w:divBdr>
            </w:div>
            <w:div w:id="2118598380">
              <w:marLeft w:val="0"/>
              <w:marRight w:val="0"/>
              <w:marTop w:val="0"/>
              <w:marBottom w:val="0"/>
              <w:divBdr>
                <w:top w:val="none" w:sz="0" w:space="0" w:color="auto"/>
                <w:left w:val="none" w:sz="0" w:space="0" w:color="auto"/>
                <w:bottom w:val="none" w:sz="0" w:space="0" w:color="auto"/>
                <w:right w:val="none" w:sz="0" w:space="0" w:color="auto"/>
              </w:divBdr>
            </w:div>
            <w:div w:id="275135651">
              <w:marLeft w:val="0"/>
              <w:marRight w:val="0"/>
              <w:marTop w:val="0"/>
              <w:marBottom w:val="0"/>
              <w:divBdr>
                <w:top w:val="none" w:sz="0" w:space="0" w:color="auto"/>
                <w:left w:val="none" w:sz="0" w:space="0" w:color="auto"/>
                <w:bottom w:val="none" w:sz="0" w:space="0" w:color="auto"/>
                <w:right w:val="none" w:sz="0" w:space="0" w:color="auto"/>
              </w:divBdr>
            </w:div>
            <w:div w:id="1231040306">
              <w:marLeft w:val="0"/>
              <w:marRight w:val="0"/>
              <w:marTop w:val="0"/>
              <w:marBottom w:val="0"/>
              <w:divBdr>
                <w:top w:val="none" w:sz="0" w:space="0" w:color="auto"/>
                <w:left w:val="none" w:sz="0" w:space="0" w:color="auto"/>
                <w:bottom w:val="none" w:sz="0" w:space="0" w:color="auto"/>
                <w:right w:val="none" w:sz="0" w:space="0" w:color="auto"/>
              </w:divBdr>
            </w:div>
            <w:div w:id="385371214">
              <w:marLeft w:val="0"/>
              <w:marRight w:val="0"/>
              <w:marTop w:val="0"/>
              <w:marBottom w:val="0"/>
              <w:divBdr>
                <w:top w:val="none" w:sz="0" w:space="0" w:color="auto"/>
                <w:left w:val="none" w:sz="0" w:space="0" w:color="auto"/>
                <w:bottom w:val="none" w:sz="0" w:space="0" w:color="auto"/>
                <w:right w:val="none" w:sz="0" w:space="0" w:color="auto"/>
              </w:divBdr>
            </w:div>
            <w:div w:id="1984967620">
              <w:marLeft w:val="0"/>
              <w:marRight w:val="0"/>
              <w:marTop w:val="0"/>
              <w:marBottom w:val="0"/>
              <w:divBdr>
                <w:top w:val="none" w:sz="0" w:space="0" w:color="auto"/>
                <w:left w:val="none" w:sz="0" w:space="0" w:color="auto"/>
                <w:bottom w:val="none" w:sz="0" w:space="0" w:color="auto"/>
                <w:right w:val="none" w:sz="0" w:space="0" w:color="auto"/>
              </w:divBdr>
            </w:div>
            <w:div w:id="60258614">
              <w:marLeft w:val="0"/>
              <w:marRight w:val="0"/>
              <w:marTop w:val="0"/>
              <w:marBottom w:val="0"/>
              <w:divBdr>
                <w:top w:val="none" w:sz="0" w:space="0" w:color="auto"/>
                <w:left w:val="none" w:sz="0" w:space="0" w:color="auto"/>
                <w:bottom w:val="none" w:sz="0" w:space="0" w:color="auto"/>
                <w:right w:val="none" w:sz="0" w:space="0" w:color="auto"/>
              </w:divBdr>
            </w:div>
            <w:div w:id="1144466786">
              <w:marLeft w:val="0"/>
              <w:marRight w:val="0"/>
              <w:marTop w:val="0"/>
              <w:marBottom w:val="0"/>
              <w:divBdr>
                <w:top w:val="none" w:sz="0" w:space="0" w:color="auto"/>
                <w:left w:val="none" w:sz="0" w:space="0" w:color="auto"/>
                <w:bottom w:val="none" w:sz="0" w:space="0" w:color="auto"/>
                <w:right w:val="none" w:sz="0" w:space="0" w:color="auto"/>
              </w:divBdr>
            </w:div>
            <w:div w:id="812984915">
              <w:marLeft w:val="0"/>
              <w:marRight w:val="0"/>
              <w:marTop w:val="0"/>
              <w:marBottom w:val="0"/>
              <w:divBdr>
                <w:top w:val="none" w:sz="0" w:space="0" w:color="auto"/>
                <w:left w:val="none" w:sz="0" w:space="0" w:color="auto"/>
                <w:bottom w:val="none" w:sz="0" w:space="0" w:color="auto"/>
                <w:right w:val="none" w:sz="0" w:space="0" w:color="auto"/>
              </w:divBdr>
            </w:div>
            <w:div w:id="1070469674">
              <w:marLeft w:val="0"/>
              <w:marRight w:val="0"/>
              <w:marTop w:val="0"/>
              <w:marBottom w:val="0"/>
              <w:divBdr>
                <w:top w:val="none" w:sz="0" w:space="0" w:color="auto"/>
                <w:left w:val="none" w:sz="0" w:space="0" w:color="auto"/>
                <w:bottom w:val="none" w:sz="0" w:space="0" w:color="auto"/>
                <w:right w:val="none" w:sz="0" w:space="0" w:color="auto"/>
              </w:divBdr>
            </w:div>
            <w:div w:id="1887256621">
              <w:marLeft w:val="0"/>
              <w:marRight w:val="0"/>
              <w:marTop w:val="0"/>
              <w:marBottom w:val="0"/>
              <w:divBdr>
                <w:top w:val="none" w:sz="0" w:space="0" w:color="auto"/>
                <w:left w:val="none" w:sz="0" w:space="0" w:color="auto"/>
                <w:bottom w:val="none" w:sz="0" w:space="0" w:color="auto"/>
                <w:right w:val="none" w:sz="0" w:space="0" w:color="auto"/>
              </w:divBdr>
            </w:div>
            <w:div w:id="423186299">
              <w:marLeft w:val="0"/>
              <w:marRight w:val="0"/>
              <w:marTop w:val="0"/>
              <w:marBottom w:val="0"/>
              <w:divBdr>
                <w:top w:val="none" w:sz="0" w:space="0" w:color="auto"/>
                <w:left w:val="none" w:sz="0" w:space="0" w:color="auto"/>
                <w:bottom w:val="none" w:sz="0" w:space="0" w:color="auto"/>
                <w:right w:val="none" w:sz="0" w:space="0" w:color="auto"/>
              </w:divBdr>
            </w:div>
            <w:div w:id="1244339658">
              <w:marLeft w:val="0"/>
              <w:marRight w:val="0"/>
              <w:marTop w:val="0"/>
              <w:marBottom w:val="0"/>
              <w:divBdr>
                <w:top w:val="none" w:sz="0" w:space="0" w:color="auto"/>
                <w:left w:val="none" w:sz="0" w:space="0" w:color="auto"/>
                <w:bottom w:val="none" w:sz="0" w:space="0" w:color="auto"/>
                <w:right w:val="none" w:sz="0" w:space="0" w:color="auto"/>
              </w:divBdr>
            </w:div>
            <w:div w:id="1476139252">
              <w:marLeft w:val="0"/>
              <w:marRight w:val="0"/>
              <w:marTop w:val="0"/>
              <w:marBottom w:val="0"/>
              <w:divBdr>
                <w:top w:val="none" w:sz="0" w:space="0" w:color="auto"/>
                <w:left w:val="none" w:sz="0" w:space="0" w:color="auto"/>
                <w:bottom w:val="none" w:sz="0" w:space="0" w:color="auto"/>
                <w:right w:val="none" w:sz="0" w:space="0" w:color="auto"/>
              </w:divBdr>
            </w:div>
            <w:div w:id="1494376942">
              <w:marLeft w:val="0"/>
              <w:marRight w:val="0"/>
              <w:marTop w:val="0"/>
              <w:marBottom w:val="0"/>
              <w:divBdr>
                <w:top w:val="none" w:sz="0" w:space="0" w:color="auto"/>
                <w:left w:val="none" w:sz="0" w:space="0" w:color="auto"/>
                <w:bottom w:val="none" w:sz="0" w:space="0" w:color="auto"/>
                <w:right w:val="none" w:sz="0" w:space="0" w:color="auto"/>
              </w:divBdr>
            </w:div>
            <w:div w:id="38554421">
              <w:marLeft w:val="0"/>
              <w:marRight w:val="0"/>
              <w:marTop w:val="0"/>
              <w:marBottom w:val="0"/>
              <w:divBdr>
                <w:top w:val="none" w:sz="0" w:space="0" w:color="auto"/>
                <w:left w:val="none" w:sz="0" w:space="0" w:color="auto"/>
                <w:bottom w:val="none" w:sz="0" w:space="0" w:color="auto"/>
                <w:right w:val="none" w:sz="0" w:space="0" w:color="auto"/>
              </w:divBdr>
            </w:div>
            <w:div w:id="10755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4602">
      <w:bodyDiv w:val="1"/>
      <w:marLeft w:val="0"/>
      <w:marRight w:val="0"/>
      <w:marTop w:val="0"/>
      <w:marBottom w:val="0"/>
      <w:divBdr>
        <w:top w:val="none" w:sz="0" w:space="0" w:color="auto"/>
        <w:left w:val="none" w:sz="0" w:space="0" w:color="auto"/>
        <w:bottom w:val="none" w:sz="0" w:space="0" w:color="auto"/>
        <w:right w:val="none" w:sz="0" w:space="0" w:color="auto"/>
      </w:divBdr>
      <w:divsChild>
        <w:div w:id="963971426">
          <w:marLeft w:val="0"/>
          <w:marRight w:val="0"/>
          <w:marTop w:val="0"/>
          <w:marBottom w:val="0"/>
          <w:divBdr>
            <w:top w:val="none" w:sz="0" w:space="0" w:color="auto"/>
            <w:left w:val="none" w:sz="0" w:space="0" w:color="auto"/>
            <w:bottom w:val="none" w:sz="0" w:space="0" w:color="auto"/>
            <w:right w:val="none" w:sz="0" w:space="0" w:color="auto"/>
          </w:divBdr>
          <w:divsChild>
            <w:div w:id="620453587">
              <w:marLeft w:val="0"/>
              <w:marRight w:val="0"/>
              <w:marTop w:val="0"/>
              <w:marBottom w:val="0"/>
              <w:divBdr>
                <w:top w:val="none" w:sz="0" w:space="0" w:color="auto"/>
                <w:left w:val="none" w:sz="0" w:space="0" w:color="auto"/>
                <w:bottom w:val="none" w:sz="0" w:space="0" w:color="auto"/>
                <w:right w:val="none" w:sz="0" w:space="0" w:color="auto"/>
              </w:divBdr>
            </w:div>
            <w:div w:id="1772777375">
              <w:marLeft w:val="0"/>
              <w:marRight w:val="0"/>
              <w:marTop w:val="0"/>
              <w:marBottom w:val="0"/>
              <w:divBdr>
                <w:top w:val="none" w:sz="0" w:space="0" w:color="auto"/>
                <w:left w:val="none" w:sz="0" w:space="0" w:color="auto"/>
                <w:bottom w:val="none" w:sz="0" w:space="0" w:color="auto"/>
                <w:right w:val="none" w:sz="0" w:space="0" w:color="auto"/>
              </w:divBdr>
            </w:div>
            <w:div w:id="1605260798">
              <w:marLeft w:val="0"/>
              <w:marRight w:val="0"/>
              <w:marTop w:val="0"/>
              <w:marBottom w:val="0"/>
              <w:divBdr>
                <w:top w:val="none" w:sz="0" w:space="0" w:color="auto"/>
                <w:left w:val="none" w:sz="0" w:space="0" w:color="auto"/>
                <w:bottom w:val="none" w:sz="0" w:space="0" w:color="auto"/>
                <w:right w:val="none" w:sz="0" w:space="0" w:color="auto"/>
              </w:divBdr>
            </w:div>
            <w:div w:id="609432153">
              <w:marLeft w:val="0"/>
              <w:marRight w:val="0"/>
              <w:marTop w:val="0"/>
              <w:marBottom w:val="0"/>
              <w:divBdr>
                <w:top w:val="none" w:sz="0" w:space="0" w:color="auto"/>
                <w:left w:val="none" w:sz="0" w:space="0" w:color="auto"/>
                <w:bottom w:val="none" w:sz="0" w:space="0" w:color="auto"/>
                <w:right w:val="none" w:sz="0" w:space="0" w:color="auto"/>
              </w:divBdr>
            </w:div>
            <w:div w:id="691883981">
              <w:marLeft w:val="0"/>
              <w:marRight w:val="0"/>
              <w:marTop w:val="0"/>
              <w:marBottom w:val="0"/>
              <w:divBdr>
                <w:top w:val="none" w:sz="0" w:space="0" w:color="auto"/>
                <w:left w:val="none" w:sz="0" w:space="0" w:color="auto"/>
                <w:bottom w:val="none" w:sz="0" w:space="0" w:color="auto"/>
                <w:right w:val="none" w:sz="0" w:space="0" w:color="auto"/>
              </w:divBdr>
            </w:div>
            <w:div w:id="380593654">
              <w:marLeft w:val="0"/>
              <w:marRight w:val="0"/>
              <w:marTop w:val="0"/>
              <w:marBottom w:val="0"/>
              <w:divBdr>
                <w:top w:val="none" w:sz="0" w:space="0" w:color="auto"/>
                <w:left w:val="none" w:sz="0" w:space="0" w:color="auto"/>
                <w:bottom w:val="none" w:sz="0" w:space="0" w:color="auto"/>
                <w:right w:val="none" w:sz="0" w:space="0" w:color="auto"/>
              </w:divBdr>
            </w:div>
            <w:div w:id="646785418">
              <w:marLeft w:val="0"/>
              <w:marRight w:val="0"/>
              <w:marTop w:val="0"/>
              <w:marBottom w:val="0"/>
              <w:divBdr>
                <w:top w:val="none" w:sz="0" w:space="0" w:color="auto"/>
                <w:left w:val="none" w:sz="0" w:space="0" w:color="auto"/>
                <w:bottom w:val="none" w:sz="0" w:space="0" w:color="auto"/>
                <w:right w:val="none" w:sz="0" w:space="0" w:color="auto"/>
              </w:divBdr>
            </w:div>
            <w:div w:id="428434663">
              <w:marLeft w:val="0"/>
              <w:marRight w:val="0"/>
              <w:marTop w:val="0"/>
              <w:marBottom w:val="0"/>
              <w:divBdr>
                <w:top w:val="none" w:sz="0" w:space="0" w:color="auto"/>
                <w:left w:val="none" w:sz="0" w:space="0" w:color="auto"/>
                <w:bottom w:val="none" w:sz="0" w:space="0" w:color="auto"/>
                <w:right w:val="none" w:sz="0" w:space="0" w:color="auto"/>
              </w:divBdr>
            </w:div>
            <w:div w:id="424035429">
              <w:marLeft w:val="0"/>
              <w:marRight w:val="0"/>
              <w:marTop w:val="0"/>
              <w:marBottom w:val="0"/>
              <w:divBdr>
                <w:top w:val="none" w:sz="0" w:space="0" w:color="auto"/>
                <w:left w:val="none" w:sz="0" w:space="0" w:color="auto"/>
                <w:bottom w:val="none" w:sz="0" w:space="0" w:color="auto"/>
                <w:right w:val="none" w:sz="0" w:space="0" w:color="auto"/>
              </w:divBdr>
            </w:div>
            <w:div w:id="1632595600">
              <w:marLeft w:val="0"/>
              <w:marRight w:val="0"/>
              <w:marTop w:val="0"/>
              <w:marBottom w:val="0"/>
              <w:divBdr>
                <w:top w:val="none" w:sz="0" w:space="0" w:color="auto"/>
                <w:left w:val="none" w:sz="0" w:space="0" w:color="auto"/>
                <w:bottom w:val="none" w:sz="0" w:space="0" w:color="auto"/>
                <w:right w:val="none" w:sz="0" w:space="0" w:color="auto"/>
              </w:divBdr>
            </w:div>
            <w:div w:id="1031691317">
              <w:marLeft w:val="0"/>
              <w:marRight w:val="0"/>
              <w:marTop w:val="0"/>
              <w:marBottom w:val="0"/>
              <w:divBdr>
                <w:top w:val="none" w:sz="0" w:space="0" w:color="auto"/>
                <w:left w:val="none" w:sz="0" w:space="0" w:color="auto"/>
                <w:bottom w:val="none" w:sz="0" w:space="0" w:color="auto"/>
                <w:right w:val="none" w:sz="0" w:space="0" w:color="auto"/>
              </w:divBdr>
            </w:div>
            <w:div w:id="2062096506">
              <w:marLeft w:val="0"/>
              <w:marRight w:val="0"/>
              <w:marTop w:val="0"/>
              <w:marBottom w:val="0"/>
              <w:divBdr>
                <w:top w:val="none" w:sz="0" w:space="0" w:color="auto"/>
                <w:left w:val="none" w:sz="0" w:space="0" w:color="auto"/>
                <w:bottom w:val="none" w:sz="0" w:space="0" w:color="auto"/>
                <w:right w:val="none" w:sz="0" w:space="0" w:color="auto"/>
              </w:divBdr>
            </w:div>
            <w:div w:id="191770590">
              <w:marLeft w:val="0"/>
              <w:marRight w:val="0"/>
              <w:marTop w:val="0"/>
              <w:marBottom w:val="0"/>
              <w:divBdr>
                <w:top w:val="none" w:sz="0" w:space="0" w:color="auto"/>
                <w:left w:val="none" w:sz="0" w:space="0" w:color="auto"/>
                <w:bottom w:val="none" w:sz="0" w:space="0" w:color="auto"/>
                <w:right w:val="none" w:sz="0" w:space="0" w:color="auto"/>
              </w:divBdr>
            </w:div>
            <w:div w:id="1915552417">
              <w:marLeft w:val="0"/>
              <w:marRight w:val="0"/>
              <w:marTop w:val="0"/>
              <w:marBottom w:val="0"/>
              <w:divBdr>
                <w:top w:val="none" w:sz="0" w:space="0" w:color="auto"/>
                <w:left w:val="none" w:sz="0" w:space="0" w:color="auto"/>
                <w:bottom w:val="none" w:sz="0" w:space="0" w:color="auto"/>
                <w:right w:val="none" w:sz="0" w:space="0" w:color="auto"/>
              </w:divBdr>
            </w:div>
            <w:div w:id="1683311521">
              <w:marLeft w:val="0"/>
              <w:marRight w:val="0"/>
              <w:marTop w:val="0"/>
              <w:marBottom w:val="0"/>
              <w:divBdr>
                <w:top w:val="none" w:sz="0" w:space="0" w:color="auto"/>
                <w:left w:val="none" w:sz="0" w:space="0" w:color="auto"/>
                <w:bottom w:val="none" w:sz="0" w:space="0" w:color="auto"/>
                <w:right w:val="none" w:sz="0" w:space="0" w:color="auto"/>
              </w:divBdr>
            </w:div>
            <w:div w:id="34547998">
              <w:marLeft w:val="0"/>
              <w:marRight w:val="0"/>
              <w:marTop w:val="0"/>
              <w:marBottom w:val="0"/>
              <w:divBdr>
                <w:top w:val="none" w:sz="0" w:space="0" w:color="auto"/>
                <w:left w:val="none" w:sz="0" w:space="0" w:color="auto"/>
                <w:bottom w:val="none" w:sz="0" w:space="0" w:color="auto"/>
                <w:right w:val="none" w:sz="0" w:space="0" w:color="auto"/>
              </w:divBdr>
            </w:div>
            <w:div w:id="1820491258">
              <w:marLeft w:val="0"/>
              <w:marRight w:val="0"/>
              <w:marTop w:val="0"/>
              <w:marBottom w:val="0"/>
              <w:divBdr>
                <w:top w:val="none" w:sz="0" w:space="0" w:color="auto"/>
                <w:left w:val="none" w:sz="0" w:space="0" w:color="auto"/>
                <w:bottom w:val="none" w:sz="0" w:space="0" w:color="auto"/>
                <w:right w:val="none" w:sz="0" w:space="0" w:color="auto"/>
              </w:divBdr>
            </w:div>
            <w:div w:id="97719720">
              <w:marLeft w:val="0"/>
              <w:marRight w:val="0"/>
              <w:marTop w:val="0"/>
              <w:marBottom w:val="0"/>
              <w:divBdr>
                <w:top w:val="none" w:sz="0" w:space="0" w:color="auto"/>
                <w:left w:val="none" w:sz="0" w:space="0" w:color="auto"/>
                <w:bottom w:val="none" w:sz="0" w:space="0" w:color="auto"/>
                <w:right w:val="none" w:sz="0" w:space="0" w:color="auto"/>
              </w:divBdr>
            </w:div>
            <w:div w:id="1395815980">
              <w:marLeft w:val="0"/>
              <w:marRight w:val="0"/>
              <w:marTop w:val="0"/>
              <w:marBottom w:val="0"/>
              <w:divBdr>
                <w:top w:val="none" w:sz="0" w:space="0" w:color="auto"/>
                <w:left w:val="none" w:sz="0" w:space="0" w:color="auto"/>
                <w:bottom w:val="none" w:sz="0" w:space="0" w:color="auto"/>
                <w:right w:val="none" w:sz="0" w:space="0" w:color="auto"/>
              </w:divBdr>
            </w:div>
            <w:div w:id="325745383">
              <w:marLeft w:val="0"/>
              <w:marRight w:val="0"/>
              <w:marTop w:val="0"/>
              <w:marBottom w:val="0"/>
              <w:divBdr>
                <w:top w:val="none" w:sz="0" w:space="0" w:color="auto"/>
                <w:left w:val="none" w:sz="0" w:space="0" w:color="auto"/>
                <w:bottom w:val="none" w:sz="0" w:space="0" w:color="auto"/>
                <w:right w:val="none" w:sz="0" w:space="0" w:color="auto"/>
              </w:divBdr>
            </w:div>
            <w:div w:id="410196696">
              <w:marLeft w:val="0"/>
              <w:marRight w:val="0"/>
              <w:marTop w:val="0"/>
              <w:marBottom w:val="0"/>
              <w:divBdr>
                <w:top w:val="none" w:sz="0" w:space="0" w:color="auto"/>
                <w:left w:val="none" w:sz="0" w:space="0" w:color="auto"/>
                <w:bottom w:val="none" w:sz="0" w:space="0" w:color="auto"/>
                <w:right w:val="none" w:sz="0" w:space="0" w:color="auto"/>
              </w:divBdr>
            </w:div>
            <w:div w:id="1345669522">
              <w:marLeft w:val="0"/>
              <w:marRight w:val="0"/>
              <w:marTop w:val="0"/>
              <w:marBottom w:val="0"/>
              <w:divBdr>
                <w:top w:val="none" w:sz="0" w:space="0" w:color="auto"/>
                <w:left w:val="none" w:sz="0" w:space="0" w:color="auto"/>
                <w:bottom w:val="none" w:sz="0" w:space="0" w:color="auto"/>
                <w:right w:val="none" w:sz="0" w:space="0" w:color="auto"/>
              </w:divBdr>
            </w:div>
            <w:div w:id="2076003692">
              <w:marLeft w:val="0"/>
              <w:marRight w:val="0"/>
              <w:marTop w:val="0"/>
              <w:marBottom w:val="0"/>
              <w:divBdr>
                <w:top w:val="none" w:sz="0" w:space="0" w:color="auto"/>
                <w:left w:val="none" w:sz="0" w:space="0" w:color="auto"/>
                <w:bottom w:val="none" w:sz="0" w:space="0" w:color="auto"/>
                <w:right w:val="none" w:sz="0" w:space="0" w:color="auto"/>
              </w:divBdr>
            </w:div>
            <w:div w:id="1070881370">
              <w:marLeft w:val="0"/>
              <w:marRight w:val="0"/>
              <w:marTop w:val="0"/>
              <w:marBottom w:val="0"/>
              <w:divBdr>
                <w:top w:val="none" w:sz="0" w:space="0" w:color="auto"/>
                <w:left w:val="none" w:sz="0" w:space="0" w:color="auto"/>
                <w:bottom w:val="none" w:sz="0" w:space="0" w:color="auto"/>
                <w:right w:val="none" w:sz="0" w:space="0" w:color="auto"/>
              </w:divBdr>
            </w:div>
            <w:div w:id="1604724822">
              <w:marLeft w:val="0"/>
              <w:marRight w:val="0"/>
              <w:marTop w:val="0"/>
              <w:marBottom w:val="0"/>
              <w:divBdr>
                <w:top w:val="none" w:sz="0" w:space="0" w:color="auto"/>
                <w:left w:val="none" w:sz="0" w:space="0" w:color="auto"/>
                <w:bottom w:val="none" w:sz="0" w:space="0" w:color="auto"/>
                <w:right w:val="none" w:sz="0" w:space="0" w:color="auto"/>
              </w:divBdr>
            </w:div>
            <w:div w:id="1814370281">
              <w:marLeft w:val="0"/>
              <w:marRight w:val="0"/>
              <w:marTop w:val="0"/>
              <w:marBottom w:val="0"/>
              <w:divBdr>
                <w:top w:val="none" w:sz="0" w:space="0" w:color="auto"/>
                <w:left w:val="none" w:sz="0" w:space="0" w:color="auto"/>
                <w:bottom w:val="none" w:sz="0" w:space="0" w:color="auto"/>
                <w:right w:val="none" w:sz="0" w:space="0" w:color="auto"/>
              </w:divBdr>
            </w:div>
            <w:div w:id="1636522784">
              <w:marLeft w:val="0"/>
              <w:marRight w:val="0"/>
              <w:marTop w:val="0"/>
              <w:marBottom w:val="0"/>
              <w:divBdr>
                <w:top w:val="none" w:sz="0" w:space="0" w:color="auto"/>
                <w:left w:val="none" w:sz="0" w:space="0" w:color="auto"/>
                <w:bottom w:val="none" w:sz="0" w:space="0" w:color="auto"/>
                <w:right w:val="none" w:sz="0" w:space="0" w:color="auto"/>
              </w:divBdr>
            </w:div>
            <w:div w:id="133328802">
              <w:marLeft w:val="0"/>
              <w:marRight w:val="0"/>
              <w:marTop w:val="0"/>
              <w:marBottom w:val="0"/>
              <w:divBdr>
                <w:top w:val="none" w:sz="0" w:space="0" w:color="auto"/>
                <w:left w:val="none" w:sz="0" w:space="0" w:color="auto"/>
                <w:bottom w:val="none" w:sz="0" w:space="0" w:color="auto"/>
                <w:right w:val="none" w:sz="0" w:space="0" w:color="auto"/>
              </w:divBdr>
            </w:div>
            <w:div w:id="969746704">
              <w:marLeft w:val="0"/>
              <w:marRight w:val="0"/>
              <w:marTop w:val="0"/>
              <w:marBottom w:val="0"/>
              <w:divBdr>
                <w:top w:val="none" w:sz="0" w:space="0" w:color="auto"/>
                <w:left w:val="none" w:sz="0" w:space="0" w:color="auto"/>
                <w:bottom w:val="none" w:sz="0" w:space="0" w:color="auto"/>
                <w:right w:val="none" w:sz="0" w:space="0" w:color="auto"/>
              </w:divBdr>
            </w:div>
            <w:div w:id="1548757640">
              <w:marLeft w:val="0"/>
              <w:marRight w:val="0"/>
              <w:marTop w:val="0"/>
              <w:marBottom w:val="0"/>
              <w:divBdr>
                <w:top w:val="none" w:sz="0" w:space="0" w:color="auto"/>
                <w:left w:val="none" w:sz="0" w:space="0" w:color="auto"/>
                <w:bottom w:val="none" w:sz="0" w:space="0" w:color="auto"/>
                <w:right w:val="none" w:sz="0" w:space="0" w:color="auto"/>
              </w:divBdr>
            </w:div>
            <w:div w:id="1091580973">
              <w:marLeft w:val="0"/>
              <w:marRight w:val="0"/>
              <w:marTop w:val="0"/>
              <w:marBottom w:val="0"/>
              <w:divBdr>
                <w:top w:val="none" w:sz="0" w:space="0" w:color="auto"/>
                <w:left w:val="none" w:sz="0" w:space="0" w:color="auto"/>
                <w:bottom w:val="none" w:sz="0" w:space="0" w:color="auto"/>
                <w:right w:val="none" w:sz="0" w:space="0" w:color="auto"/>
              </w:divBdr>
            </w:div>
            <w:div w:id="1187794229">
              <w:marLeft w:val="0"/>
              <w:marRight w:val="0"/>
              <w:marTop w:val="0"/>
              <w:marBottom w:val="0"/>
              <w:divBdr>
                <w:top w:val="none" w:sz="0" w:space="0" w:color="auto"/>
                <w:left w:val="none" w:sz="0" w:space="0" w:color="auto"/>
                <w:bottom w:val="none" w:sz="0" w:space="0" w:color="auto"/>
                <w:right w:val="none" w:sz="0" w:space="0" w:color="auto"/>
              </w:divBdr>
            </w:div>
            <w:div w:id="244416174">
              <w:marLeft w:val="0"/>
              <w:marRight w:val="0"/>
              <w:marTop w:val="0"/>
              <w:marBottom w:val="0"/>
              <w:divBdr>
                <w:top w:val="none" w:sz="0" w:space="0" w:color="auto"/>
                <w:left w:val="none" w:sz="0" w:space="0" w:color="auto"/>
                <w:bottom w:val="none" w:sz="0" w:space="0" w:color="auto"/>
                <w:right w:val="none" w:sz="0" w:space="0" w:color="auto"/>
              </w:divBdr>
            </w:div>
            <w:div w:id="318071763">
              <w:marLeft w:val="0"/>
              <w:marRight w:val="0"/>
              <w:marTop w:val="0"/>
              <w:marBottom w:val="0"/>
              <w:divBdr>
                <w:top w:val="none" w:sz="0" w:space="0" w:color="auto"/>
                <w:left w:val="none" w:sz="0" w:space="0" w:color="auto"/>
                <w:bottom w:val="none" w:sz="0" w:space="0" w:color="auto"/>
                <w:right w:val="none" w:sz="0" w:space="0" w:color="auto"/>
              </w:divBdr>
            </w:div>
            <w:div w:id="115024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idden-wave-57588-cb129b54c25c.herokuapp.com/" TargetMode="Externa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github.com/dewayneh57/ACS5423" TargetMode="External"/><Relationship Id="rId7" Type="http://schemas.openxmlformats.org/officeDocument/2006/relationships/settings" Target="settings.xml"/><Relationship Id="rId12" Type="http://schemas.openxmlformats.org/officeDocument/2006/relationships/hyperlink" Target="https://github.com/dewayneh57/ACS5423"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hidden-wave-57588-cb129b54c25c.herokuapp.com/"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wayne\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9B4497C7BF4478C985EA050BE168EB9"/>
        <w:category>
          <w:name w:val="General"/>
          <w:gallery w:val="placeholder"/>
        </w:category>
        <w:types>
          <w:type w:val="bbPlcHdr"/>
        </w:types>
        <w:behaviors>
          <w:behavior w:val="content"/>
        </w:behaviors>
        <w:guid w:val="{53AECC2C-0BE9-499A-AFED-674A5E17856B}"/>
      </w:docPartPr>
      <w:docPartBody>
        <w:p w:rsidR="00134ED7" w:rsidRDefault="00FB5541">
          <w:pPr>
            <w:pStyle w:val="29B4497C7BF4478C985EA050BE168EB9"/>
          </w:pPr>
          <w:r w:rsidRPr="576062CF">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F0A"/>
    <w:rsid w:val="00051350"/>
    <w:rsid w:val="0005779C"/>
    <w:rsid w:val="00134ED7"/>
    <w:rsid w:val="00446B13"/>
    <w:rsid w:val="004937B5"/>
    <w:rsid w:val="00597026"/>
    <w:rsid w:val="00822BF5"/>
    <w:rsid w:val="00844F0A"/>
    <w:rsid w:val="008B11C6"/>
    <w:rsid w:val="00FB5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B4497C7BF4478C985EA050BE168EB9">
    <w:name w:val="29B4497C7BF4478C985EA050BE168EB9"/>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CE20C-610A-4626-841D-1F10857B445E}">
  <ds:schemaRefs>
    <ds:schemaRef ds:uri="http://schemas.openxmlformats.org/package/2006/metadata/core-properties"/>
    <ds:schemaRef ds:uri="71af3243-3dd4-4a8d-8c0d-dd76da1f02a5"/>
    <ds:schemaRef ds:uri="16c05727-aa75-4e4a-9b5f-8a80a1165891"/>
    <ds:schemaRef ds:uri="http://purl.org/dc/elements/1.1/"/>
    <ds:schemaRef ds:uri="http://schemas.microsoft.com/office/infopath/2007/PartnerControls"/>
    <ds:schemaRef ds:uri="http://schemas.microsoft.com/office/2006/documentManagement/types"/>
    <ds:schemaRef ds:uri="230e9df3-be65-4c73-a93b-d1236ebd677e"/>
    <ds:schemaRef ds:uri="http://www.w3.org/XML/1998/namespace"/>
    <ds:schemaRef ds:uri="http://purl.org/dc/dcmitype/"/>
    <ds:schemaRef ds:uri="http://purl.org/dc/terms/"/>
    <ds:schemaRef ds:uri="http://schemas.microsoft.com/sharepoint/v3"/>
    <ds:schemaRef ds:uri="http://schemas.microsoft.com/office/2006/metadata/properties"/>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235F35-7CD6-4D82-9789-D1E7BF2C1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119</TotalTime>
  <Pages>15</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Hafenstein, Dewayne L.</dc:creator>
  <cp:keywords/>
  <dc:description/>
  <cp:lastModifiedBy>Hafenstein, Dewayne L.</cp:lastModifiedBy>
  <cp:revision>13</cp:revision>
  <cp:lastPrinted>2025-04-23T00:07:00Z</cp:lastPrinted>
  <dcterms:created xsi:type="dcterms:W3CDTF">2025-04-22T21:50:00Z</dcterms:created>
  <dcterms:modified xsi:type="dcterms:W3CDTF">2025-04-23T00:07:00Z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